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EBB" w:rsidRPr="007376AE" w:rsidRDefault="00E75EBB" w:rsidP="008125C7">
      <w:pPr>
        <w:spacing w:line="480" w:lineRule="auto"/>
        <w:contextualSpacing/>
        <w:jc w:val="center"/>
        <w:rPr>
          <w:b/>
        </w:rPr>
      </w:pPr>
      <w:r w:rsidRPr="007376AE">
        <w:rPr>
          <w:b/>
        </w:rPr>
        <w:t>Introduction</w:t>
      </w:r>
    </w:p>
    <w:p w:rsidR="00E75EBB" w:rsidRDefault="00E75EBB" w:rsidP="008125C7">
      <w:pPr>
        <w:spacing w:line="480" w:lineRule="auto"/>
        <w:contextualSpacing/>
      </w:pPr>
      <w:r>
        <w:tab/>
        <w:t>Childhood overweight and obesity rates have tripled nationally over the past three decades</w:t>
      </w:r>
      <w:r>
        <w:rPr>
          <w:vertAlign w:val="superscript"/>
        </w:rPr>
        <w:t>1, 2</w:t>
      </w:r>
      <w:r>
        <w:t>.  The prevalence rates of overweight and obesity are distinctly higher in low-income and ethnic minority children</w:t>
      </w:r>
      <w:r>
        <w:rPr>
          <w:vertAlign w:val="superscript"/>
        </w:rPr>
        <w:t>3, 4</w:t>
      </w:r>
      <w:r>
        <w:t>.  The CDC considers c</w:t>
      </w:r>
      <w:r w:rsidRPr="00D85286">
        <w:t>hildren</w:t>
      </w:r>
      <w:r>
        <w:t xml:space="preserve"> overweight or obese with</w:t>
      </w:r>
      <w:r w:rsidRPr="00D85286">
        <w:t xml:space="preserve"> a</w:t>
      </w:r>
      <w:r>
        <w:t xml:space="preserve"> body mass index (BMI)-for-age equal to or greater than the </w:t>
      </w:r>
      <w:r w:rsidRPr="00D85286">
        <w:t>85</w:t>
      </w:r>
      <w:r w:rsidRPr="00EF5A42">
        <w:rPr>
          <w:vertAlign w:val="superscript"/>
        </w:rPr>
        <w:t>th</w:t>
      </w:r>
      <w:r w:rsidRPr="00D85286">
        <w:t xml:space="preserve"> </w:t>
      </w:r>
      <w:r>
        <w:t>and 95</w:t>
      </w:r>
      <w:r w:rsidRPr="00EF5A42">
        <w:rPr>
          <w:vertAlign w:val="superscript"/>
        </w:rPr>
        <w:t>th</w:t>
      </w:r>
      <w:r>
        <w:t xml:space="preserve"> percentile, respectively</w:t>
      </w:r>
      <w:r>
        <w:rPr>
          <w:vertAlign w:val="superscript"/>
        </w:rPr>
        <w:t>5</w:t>
      </w:r>
      <w:r>
        <w:t xml:space="preserve">.  The recent reports from </w:t>
      </w:r>
      <w:del w:id="0" w:author="Frigaard, Martin" w:date="2012-10-24T15:04:00Z">
        <w:r w:rsidDel="007D3247">
          <w:delText xml:space="preserve">the mandatory </w:delText>
        </w:r>
      </w:del>
      <w:del w:id="1" w:author="Frigaard, Martin" w:date="2012-10-24T15:05:00Z">
        <w:r w:rsidDel="007D3247">
          <w:delText xml:space="preserve">adolescent </w:delText>
        </w:r>
      </w:del>
      <w:r>
        <w:t>school health assessments revealed higher rates of childhood overweight and obesity in California schools</w:t>
      </w:r>
      <w:r w:rsidR="002F0529">
        <w:t xml:space="preserve"> compared to national rates</w:t>
      </w:r>
      <w:r>
        <w:rPr>
          <w:vertAlign w:val="superscript"/>
        </w:rPr>
        <w:t>6</w:t>
      </w:r>
      <w:r>
        <w:t>.</w:t>
      </w:r>
      <w:r w:rsidRPr="00703DD0">
        <w:t xml:space="preserve"> </w:t>
      </w:r>
      <w:r>
        <w:t xml:space="preserve"> </w:t>
      </w:r>
      <w:commentRangeStart w:id="2"/>
      <w:r>
        <w:t>The 2008 Pediatric Nutrition Surveillance Survey (</w:t>
      </w:r>
      <w:proofErr w:type="spellStart"/>
      <w:r>
        <w:t>PedNSS</w:t>
      </w:r>
      <w:proofErr w:type="spellEnd"/>
      <w:r>
        <w:t xml:space="preserve">), </w:t>
      </w:r>
      <w:del w:id="3" w:author="Frigaard, Martin" w:date="2012-10-24T15:06:00Z">
        <w:r w:rsidDel="007D3247">
          <w:delText>an instrument that specifically tracks the health of low-income U.S. children and adolescents</w:delText>
        </w:r>
      </w:del>
      <w:r>
        <w:t>,</w:t>
      </w:r>
      <w:r w:rsidRPr="0089423F">
        <w:t xml:space="preserve"> </w:t>
      </w:r>
      <w:r>
        <w:t xml:space="preserve">identified the </w:t>
      </w:r>
      <w:r w:rsidR="002F0529">
        <w:t xml:space="preserve">combined </w:t>
      </w:r>
      <w:r>
        <w:t xml:space="preserve">prevalence of overweight and obesity in Butte County as 47% for Latinos, African Americans, and Native </w:t>
      </w:r>
      <w:r w:rsidRPr="006C2AD0">
        <w:t>Americans</w:t>
      </w:r>
      <w:r>
        <w:rPr>
          <w:vertAlign w:val="superscript"/>
        </w:rPr>
        <w:t xml:space="preserve"> </w:t>
      </w:r>
      <w:ins w:id="4" w:author="Frigaard, Martin" w:date="2012-10-24T15:06:00Z">
        <w:r w:rsidR="007D3247">
          <w:t xml:space="preserve">low income </w:t>
        </w:r>
      </w:ins>
      <w:r>
        <w:t>children and adolescents aged 9-11</w:t>
      </w:r>
      <w:r>
        <w:rPr>
          <w:vertAlign w:val="superscript"/>
        </w:rPr>
        <w:t>7</w:t>
      </w:r>
      <w:commentRangeEnd w:id="2"/>
      <w:r w:rsidR="00EC1402">
        <w:rPr>
          <w:rStyle w:val="CommentReference"/>
        </w:rPr>
        <w:commentReference w:id="2"/>
      </w:r>
      <w:r>
        <w:t>.</w:t>
      </w:r>
    </w:p>
    <w:p w:rsidR="00E75EBB" w:rsidRDefault="00E75EBB" w:rsidP="008125C7">
      <w:pPr>
        <w:spacing w:line="480" w:lineRule="auto"/>
        <w:contextualSpacing/>
      </w:pPr>
      <w:r>
        <w:tab/>
        <w:t>High BMI in youth is associated with a number of comorbidities, including increased risk for hypertension</w:t>
      </w:r>
      <w:r>
        <w:rPr>
          <w:vertAlign w:val="superscript"/>
        </w:rPr>
        <w:t>8, 9, 10</w:t>
      </w:r>
      <w:r>
        <w:t xml:space="preserve">.  </w:t>
      </w:r>
      <w:del w:id="5" w:author="Frigaard, Martin" w:date="2012-10-24T16:14:00Z">
        <w:r w:rsidDel="00EC1402">
          <w:delText xml:space="preserve">Childhood hypertension is defined as having </w:delText>
        </w:r>
      </w:del>
      <w:ins w:id="6" w:author="Frigaard, Martin" w:date="2012-10-24T16:14:00Z">
        <w:r w:rsidR="00EC1402">
          <w:t xml:space="preserve"> The diagnostic criteria for childhood hypertension is </w:t>
        </w:r>
      </w:ins>
      <w:r>
        <w:t>an average blood pressure (BP) reading greater than or equal to the 95</w:t>
      </w:r>
      <w:r w:rsidRPr="00D62416">
        <w:rPr>
          <w:vertAlign w:val="superscript"/>
        </w:rPr>
        <w:t>th</w:t>
      </w:r>
      <w:r>
        <w:t xml:space="preserve"> percentile for sex, age and height on at least three separate occasions.  </w:t>
      </w:r>
      <w:del w:id="7" w:author="Frigaard, Martin" w:date="2012-10-24T16:15:00Z">
        <w:r w:rsidDel="00EC1402">
          <w:delText xml:space="preserve">Pre-hypertension in </w:delText>
        </w:r>
      </w:del>
      <w:ins w:id="8" w:author="Frigaard, Martin" w:date="2012-10-24T16:15:00Z">
        <w:r w:rsidR="00EC1402">
          <w:t>C</w:t>
        </w:r>
      </w:ins>
      <w:del w:id="9" w:author="Frigaard, Martin" w:date="2012-10-24T16:15:00Z">
        <w:r w:rsidDel="00EC1402">
          <w:delText>c</w:delText>
        </w:r>
      </w:del>
      <w:r>
        <w:t xml:space="preserve">hildren </w:t>
      </w:r>
      <w:del w:id="10" w:author="Frigaard, Martin" w:date="2012-10-24T16:15:00Z">
        <w:r w:rsidDel="00EC1402">
          <w:delText>is defined as</w:delText>
        </w:r>
      </w:del>
      <w:ins w:id="11" w:author="Frigaard, Martin" w:date="2012-10-24T16:15:00Z">
        <w:r w:rsidR="00EC1402">
          <w:t>that</w:t>
        </w:r>
      </w:ins>
      <w:r>
        <w:t xml:space="preserve"> hav</w:t>
      </w:r>
      <w:ins w:id="12" w:author="Frigaard, Martin" w:date="2012-10-24T16:15:00Z">
        <w:r w:rsidR="00EC1402">
          <w:t>e</w:t>
        </w:r>
      </w:ins>
      <w:del w:id="13" w:author="Frigaard, Martin" w:date="2012-10-24T16:15:00Z">
        <w:r w:rsidDel="00EC1402">
          <w:delText>ing</w:delText>
        </w:r>
      </w:del>
      <w:r>
        <w:t xml:space="preserve"> an average BP reading greater than or equal to the 90</w:t>
      </w:r>
      <w:r w:rsidRPr="00D62416">
        <w:rPr>
          <w:vertAlign w:val="superscript"/>
        </w:rPr>
        <w:t>th</w:t>
      </w:r>
      <w:r>
        <w:t xml:space="preserve"> percentile for sex, age and height on at least three separate occasions or BP readings greater than or equal to an absolute value of 120/80 mmHg</w:t>
      </w:r>
      <w:ins w:id="14" w:author="Frigaard, Martin" w:date="2012-10-24T16:16:00Z">
        <w:r w:rsidR="00EC1402">
          <w:t xml:space="preserve"> are considered pre-hypertensive</w:t>
        </w:r>
      </w:ins>
      <w:r>
        <w:rPr>
          <w:vertAlign w:val="superscript"/>
        </w:rPr>
        <w:t>11</w:t>
      </w:r>
      <w:r>
        <w:t>.  Elevated BP (EBP) and pre-elevated BP (pre-EBP) consist of any measurements that have been taken</w:t>
      </w:r>
      <w:r w:rsidR="002F0529">
        <w:t>,</w:t>
      </w:r>
      <w:r>
        <w:t xml:space="preserve"> but do not meet the necessary diagnostic criteria.  </w:t>
      </w:r>
    </w:p>
    <w:p w:rsidR="00E75EBB" w:rsidRDefault="00E75EBB" w:rsidP="008125C7">
      <w:pPr>
        <w:spacing w:line="480" w:lineRule="auto"/>
        <w:ind w:firstLine="720"/>
        <w:contextualSpacing/>
      </w:pPr>
      <w:r>
        <w:t>National survey data suggests that</w:t>
      </w:r>
      <w:r w:rsidRPr="00901888">
        <w:t xml:space="preserve"> the prevalence of childhood </w:t>
      </w:r>
      <w:r>
        <w:t>EBP</w:t>
      </w:r>
      <w:r w:rsidRPr="00901888">
        <w:t xml:space="preserve"> </w:t>
      </w:r>
      <w:r>
        <w:t xml:space="preserve">is on the rise </w:t>
      </w:r>
      <w:r w:rsidRPr="00901888">
        <w:t xml:space="preserve">after </w:t>
      </w:r>
      <w:r>
        <w:t>nearly 30 years</w:t>
      </w:r>
      <w:r w:rsidRPr="00901888">
        <w:t xml:space="preserve"> of decline</w:t>
      </w:r>
      <w:r>
        <w:rPr>
          <w:vertAlign w:val="superscript"/>
        </w:rPr>
        <w:t>12, 13</w:t>
      </w:r>
      <w:r>
        <w:t>.  This trend is</w:t>
      </w:r>
      <w:r w:rsidRPr="009C415F">
        <w:t xml:space="preserve"> </w:t>
      </w:r>
      <w:r>
        <w:t>following approximately one decade behind the rise in childhood overweight and obesity rates.  While cardiovascular disease (CVD) risk screening is a common consideration for adults, recent findings have revealed that America’s youth are presenting with a number of concerning biological indicators such as dyslipidemia, elevated fasting glucose, and increased C-reactive protein</w:t>
      </w:r>
      <w:r>
        <w:rPr>
          <w:vertAlign w:val="superscript"/>
        </w:rPr>
        <w:t>14-16</w:t>
      </w:r>
      <w:r>
        <w:t xml:space="preserve">.  </w:t>
      </w:r>
    </w:p>
    <w:p w:rsidR="00E75EBB" w:rsidRDefault="00E75EBB" w:rsidP="008125C7">
      <w:pPr>
        <w:spacing w:line="480" w:lineRule="auto"/>
        <w:ind w:firstLine="720"/>
        <w:contextualSpacing/>
      </w:pPr>
      <w:r>
        <w:lastRenderedPageBreak/>
        <w:t>Due to the unfortunate fact that the majority of youth with hypertension go undiagnosed, clinicians and organizations, such as the Nati</w:t>
      </w:r>
      <w:r w:rsidR="002F0529">
        <w:t>onal Institutes of Health (NIH);</w:t>
      </w:r>
      <w:r>
        <w:t xml:space="preserve"> National Heart, Lung and Blood I</w:t>
      </w:r>
      <w:r w:rsidR="002F0529">
        <w:t>nstitute (NHLBI);</w:t>
      </w:r>
      <w:r>
        <w:t xml:space="preserve"> and the National High Blood Pressure Education Program (NHBPEP) recommend screening youth early</w:t>
      </w:r>
      <w:r>
        <w:rPr>
          <w:vertAlign w:val="superscript"/>
        </w:rPr>
        <w:t>15-20</w:t>
      </w:r>
      <w:r>
        <w:t xml:space="preserve">. These </w:t>
      </w:r>
      <w:del w:id="15" w:author="Frigaard, Martin" w:date="2012-10-24T16:39:00Z">
        <w:r w:rsidDel="00843109">
          <w:delText xml:space="preserve">screening </w:delText>
        </w:r>
      </w:del>
      <w:r>
        <w:t xml:space="preserve">recommendations </w:t>
      </w:r>
      <w:del w:id="16" w:author="Frigaard, Martin" w:date="2012-10-24T16:40:00Z">
        <w:r w:rsidDel="00843109">
          <w:delText xml:space="preserve">are found in the revised national guidelines for the diagnosis and evaluation of hypertension in children and adolescents and </w:delText>
        </w:r>
      </w:del>
      <w:r>
        <w:t xml:space="preserve">stress the importance of identifying and controlling EBP at a young age to help reduce the risk of CVD and stroke later in life.  </w:t>
      </w:r>
      <w:ins w:id="17" w:author="Frigaard, Martin" w:date="2012-10-24T16:40:00Z">
        <w:r w:rsidR="00843109">
          <w:t xml:space="preserve">However, </w:t>
        </w:r>
      </w:ins>
      <w:ins w:id="18" w:author="Frigaard, Martin" w:date="2012-10-24T16:42:00Z">
        <w:r w:rsidR="00843109">
          <w:t xml:space="preserve">BP measurements are not currently required for children. </w:t>
        </w:r>
      </w:ins>
      <w:del w:id="19" w:author="Frigaard, Martin" w:date="2012-10-24T16:40:00Z">
        <w:r w:rsidDel="00843109">
          <w:delText>T</w:delText>
        </w:r>
      </w:del>
      <w:del w:id="20" w:author="Frigaard, Martin" w:date="2012-10-24T16:42:00Z">
        <w:r w:rsidDel="00843109">
          <w:delText>here is not a current standardized tracking measure for BP in children and adolescents</w:delText>
        </w:r>
      </w:del>
      <w:r>
        <w:rPr>
          <w:vertAlign w:val="superscript"/>
        </w:rPr>
        <w:t>21</w:t>
      </w:r>
      <w:r>
        <w:t xml:space="preserve">. </w:t>
      </w:r>
      <w:ins w:id="21" w:author="Frigaard, Martin" w:date="2012-10-24T16:43:00Z">
        <w:r w:rsidR="00843109">
          <w:t xml:space="preserve">When </w:t>
        </w:r>
      </w:ins>
      <w:del w:id="22" w:author="Frigaard, Martin" w:date="2012-10-24T16:43:00Z">
        <w:r w:rsidDel="00843109">
          <w:delText xml:space="preserve"> E</w:delText>
        </w:r>
      </w:del>
      <w:del w:id="23" w:author="Frigaard, Martin" w:date="2012-10-24T16:40:00Z">
        <w:r w:rsidDel="00843109">
          <w:delText>ven if</w:delText>
        </w:r>
      </w:del>
      <w:del w:id="24" w:author="Frigaard, Martin" w:date="2012-10-24T16:43:00Z">
        <w:r w:rsidDel="00843109">
          <w:delText xml:space="preserve"> </w:delText>
        </w:r>
      </w:del>
      <w:r>
        <w:t xml:space="preserve">BP is recorded, evidence suggests that hypertension remains underdiagnosed and is often not </w:t>
      </w:r>
      <w:r w:rsidRPr="00AA0068">
        <w:t>addressed</w:t>
      </w:r>
      <w:r>
        <w:rPr>
          <w:vertAlign w:val="superscript"/>
        </w:rPr>
        <w:t>22</w:t>
      </w:r>
      <w:r>
        <w:t xml:space="preserve">.  </w:t>
      </w:r>
      <w:ins w:id="25" w:author="Frigaard, Martin" w:date="2012-10-24T16:46:00Z">
        <w:r w:rsidR="00843109">
          <w:t xml:space="preserve">Implementing regular </w:t>
        </w:r>
      </w:ins>
      <w:del w:id="26" w:author="Frigaard, Martin" w:date="2012-10-24T16:45:00Z">
        <w:r w:rsidDel="00843109">
          <w:delText xml:space="preserve">A standardized tracking measure for </w:delText>
        </w:r>
      </w:del>
      <w:r>
        <w:t>BP</w:t>
      </w:r>
      <w:ins w:id="27" w:author="Frigaard, Martin" w:date="2012-10-24T16:46:00Z">
        <w:r w:rsidR="00843109">
          <w:t xml:space="preserve"> measurements</w:t>
        </w:r>
      </w:ins>
      <w:r>
        <w:t xml:space="preserve"> in youth could </w:t>
      </w:r>
      <w:del w:id="28" w:author="Frigaard, Martin" w:date="2012-10-24T16:46:00Z">
        <w:r w:rsidDel="00843109">
          <w:delText xml:space="preserve">prompt </w:delText>
        </w:r>
      </w:del>
      <w:ins w:id="29" w:author="Frigaard, Martin" w:date="2012-10-24T16:47:00Z">
        <w:r w:rsidR="00843109">
          <w:t>alert</w:t>
        </w:r>
      </w:ins>
      <w:ins w:id="30" w:author="Frigaard, Martin" w:date="2012-10-24T16:46:00Z">
        <w:r w:rsidR="00843109">
          <w:t xml:space="preserve"> </w:t>
        </w:r>
      </w:ins>
      <w:r>
        <w:t>school nurses and health professionals to address the modifiable risk factors that are associated with adult CVD risk.</w:t>
      </w:r>
    </w:p>
    <w:p w:rsidR="00E75EBB" w:rsidRDefault="00423263" w:rsidP="008125C7">
      <w:pPr>
        <w:spacing w:line="480" w:lineRule="auto"/>
        <w:ind w:firstLine="720"/>
        <w:contextualSpacing/>
      </w:pPr>
      <w:ins w:id="31" w:author="Frigaard, Martin" w:date="2012-10-24T16:52:00Z">
        <w:r>
          <w:t xml:space="preserve">The </w:t>
        </w:r>
      </w:ins>
      <w:ins w:id="32" w:author="Frigaard, Martin" w:date="2012-10-24T16:53:00Z">
        <w:r>
          <w:t>data from</w:t>
        </w:r>
      </w:ins>
      <w:del w:id="33" w:author="Frigaard, Martin" w:date="2012-10-24T16:52:00Z">
        <w:r w:rsidR="00E75EBB" w:rsidDel="00423263">
          <w:delText xml:space="preserve">Information available from </w:delText>
        </w:r>
      </w:del>
      <w:ins w:id="34" w:author="Frigaard, Martin" w:date="2012-10-24T16:53:00Z">
        <w:r>
          <w:t xml:space="preserve"> </w:t>
        </w:r>
      </w:ins>
      <w:r w:rsidR="00E75EBB">
        <w:t xml:space="preserve">national surveys </w:t>
      </w:r>
      <w:del w:id="35" w:author="Frigaard, Martin" w:date="2012-10-24T16:48:00Z">
        <w:r w:rsidR="00E75EBB" w:rsidDel="00423263">
          <w:delText xml:space="preserve">on the prevalence of EBP in America’s youth is </w:delText>
        </w:r>
        <w:r w:rsidR="00E75EBB" w:rsidRPr="003A20B9" w:rsidDel="00423263">
          <w:delText>limited</w:delText>
        </w:r>
        <w:r w:rsidR="00E75EBB" w:rsidRPr="003A20B9" w:rsidDel="00423263">
          <w:rPr>
            <w:vertAlign w:val="superscript"/>
          </w:rPr>
          <w:delText>13</w:delText>
        </w:r>
        <w:r w:rsidR="00E75EBB" w:rsidRPr="003A20B9" w:rsidDel="00423263">
          <w:delText>.</w:delText>
        </w:r>
        <w:r w:rsidR="00E75EBB" w:rsidDel="00423263">
          <w:delText xml:space="preserve">  These data indicate</w:delText>
        </w:r>
      </w:del>
      <w:ins w:id="36" w:author="Frigaard, Martin" w:date="2012-10-24T16:48:00Z">
        <w:r>
          <w:t>indicate</w:t>
        </w:r>
      </w:ins>
      <w:r w:rsidR="00E75EBB">
        <w:t xml:space="preserve"> th</w:t>
      </w:r>
      <w:ins w:id="37" w:author="Frigaard, Martin" w:date="2012-10-24T16:52:00Z">
        <w:r>
          <w:t>e</w:t>
        </w:r>
      </w:ins>
      <w:del w:id="38" w:author="Frigaard, Martin" w:date="2012-10-24T16:52:00Z">
        <w:r w:rsidR="00E75EBB" w:rsidDel="00423263">
          <w:delText>at</w:delText>
        </w:r>
      </w:del>
      <w:r w:rsidR="00E75EBB">
        <w:t xml:space="preserve"> prevalence rates of EBP vary across ethnic groups and sex</w:t>
      </w:r>
      <w:r w:rsidR="00E75EBB">
        <w:rPr>
          <w:vertAlign w:val="superscript"/>
        </w:rPr>
        <w:t>9, 12, 13</w:t>
      </w:r>
      <w:r w:rsidR="00E75EBB">
        <w:t xml:space="preserve">.  From 1988-2002, </w:t>
      </w:r>
      <w:del w:id="39" w:author="Frigaard, Martin" w:date="2012-10-24T16:54:00Z">
        <w:r w:rsidR="00E75EBB" w:rsidDel="00423263">
          <w:delText>Din-Dzietham and colleagues reported a s</w:delText>
        </w:r>
      </w:del>
      <w:del w:id="40" w:author="Frigaard, Martin" w:date="2012-10-24T16:59:00Z">
        <w:r w:rsidR="00E75EBB" w:rsidDel="00605827">
          <w:delText>ignificant increase in</w:delText>
        </w:r>
      </w:del>
      <w:r w:rsidR="00E75EBB">
        <w:t xml:space="preserve"> EBP prevalence </w:t>
      </w:r>
      <w:ins w:id="41" w:author="Frigaard, Martin" w:date="2012-10-24T16:59:00Z">
        <w:r w:rsidR="00605827">
          <w:t xml:space="preserve">increased significantly for </w:t>
        </w:r>
      </w:ins>
      <w:del w:id="42" w:author="Frigaard, Martin" w:date="2012-10-24T16:59:00Z">
        <w:r w:rsidR="00E75EBB" w:rsidDel="00605827">
          <w:delText xml:space="preserve">among </w:delText>
        </w:r>
      </w:del>
      <w:r w:rsidR="00E75EBB">
        <w:t xml:space="preserve">Mexican American males and white females, </w:t>
      </w:r>
      <w:del w:id="43" w:author="Frigaard, Martin" w:date="2012-10-24T16:59:00Z">
        <w:r w:rsidR="00E75EBB" w:rsidDel="00605827">
          <w:delText xml:space="preserve">and a significant increase in </w:delText>
        </w:r>
      </w:del>
      <w:ins w:id="44" w:author="Frigaard, Martin" w:date="2012-10-24T16:59:00Z">
        <w:r w:rsidR="00605827">
          <w:t xml:space="preserve">while </w:t>
        </w:r>
      </w:ins>
      <w:r w:rsidR="00E75EBB">
        <w:t xml:space="preserve">pre-EBP </w:t>
      </w:r>
      <w:ins w:id="45" w:author="Frigaard, Martin" w:date="2012-10-24T16:59:00Z">
        <w:r w:rsidR="00605827">
          <w:t xml:space="preserve">increased </w:t>
        </w:r>
      </w:ins>
      <w:r w:rsidR="00E75EBB">
        <w:t>for blacks and Mexican Americans</w:t>
      </w:r>
      <w:r w:rsidR="00E75EBB" w:rsidRPr="003D4C6F">
        <w:rPr>
          <w:vertAlign w:val="superscript"/>
        </w:rPr>
        <w:t>13</w:t>
      </w:r>
      <w:r w:rsidR="00E75EBB">
        <w:t xml:space="preserve">.  Using data from 1988-2006, </w:t>
      </w:r>
      <w:proofErr w:type="spellStart"/>
      <w:r w:rsidR="00E75EBB">
        <w:t>Ostchega</w:t>
      </w:r>
      <w:proofErr w:type="spellEnd"/>
      <w:r w:rsidR="00E75EBB">
        <w:t xml:space="preserve"> and colleagues found overweight males and obese males and females were significantly more likely to have pre-EBP/EBP after controlling for age, race/ethnicity and </w:t>
      </w:r>
      <w:smartTag w:uri="urn:schemas-microsoft-com:office:smarttags" w:element="stockticker">
        <w:r w:rsidR="00E75EBB">
          <w:t>BMI</w:t>
        </w:r>
      </w:smartTag>
      <w:r w:rsidR="00E75EBB">
        <w:rPr>
          <w:vertAlign w:val="superscript"/>
        </w:rPr>
        <w:t>12</w:t>
      </w:r>
      <w:r w:rsidR="00E75EBB">
        <w:t>.  A recent investigati</w:t>
      </w:r>
      <w:r w:rsidR="002F0529">
        <w:t xml:space="preserve">on </w:t>
      </w:r>
      <w:del w:id="46" w:author="Frigaard, Martin" w:date="2012-10-25T15:09:00Z">
        <w:r w:rsidR="002F0529" w:rsidDel="00FF1068">
          <w:delText>into a nationally representative</w:delText>
        </w:r>
        <w:r w:rsidR="00E75EBB" w:rsidDel="00FF1068">
          <w:delText xml:space="preserve"> sample </w:delText>
        </w:r>
      </w:del>
      <w:r w:rsidR="00E75EBB">
        <w:t xml:space="preserve">of US adolescents revealed that almost half of the youth in America have at least 1 biological </w:t>
      </w:r>
      <w:smartTag w:uri="urn:schemas-microsoft-com:office:smarttags" w:element="stockticker">
        <w:r w:rsidR="00E75EBB">
          <w:t>CVD</w:t>
        </w:r>
      </w:smartTag>
      <w:r w:rsidR="00E75EBB">
        <w:t xml:space="preserve"> risk factor</w:t>
      </w:r>
      <w:r w:rsidR="00E75EBB">
        <w:rPr>
          <w:vertAlign w:val="superscript"/>
        </w:rPr>
        <w:t>9</w:t>
      </w:r>
      <w:r w:rsidR="00E75EBB">
        <w:t xml:space="preserve">. </w:t>
      </w:r>
    </w:p>
    <w:p w:rsidR="00E75EBB" w:rsidRDefault="00E75EBB" w:rsidP="00BF0067">
      <w:pPr>
        <w:spacing w:line="480" w:lineRule="auto"/>
        <w:ind w:firstLine="720"/>
        <w:contextualSpacing/>
      </w:pPr>
      <w:r w:rsidRPr="005C5AF9">
        <w:t>Two separate school-based health screenings were conducted from 2003-2005 in Houston area schools</w:t>
      </w:r>
      <w:r w:rsidRPr="005C5AF9">
        <w:rPr>
          <w:vertAlign w:val="superscript"/>
        </w:rPr>
        <w:t>23, 24</w:t>
      </w:r>
      <w:r w:rsidRPr="005C5AF9">
        <w:t xml:space="preserve">.  These investigations were able </w:t>
      </w:r>
      <w:r w:rsidR="002F0529">
        <w:t xml:space="preserve">to </w:t>
      </w:r>
      <w:r w:rsidRPr="005C5AF9">
        <w:t xml:space="preserve">gather multiple measurements in order to meet the diagnostic criteria for prehypertension/hypertension outlined </w:t>
      </w:r>
      <w:ins w:id="47" w:author="Frigaard, Martin" w:date="2012-10-24T16:50:00Z">
        <w:r w:rsidR="00423263">
          <w:t>previously</w:t>
        </w:r>
      </w:ins>
      <w:del w:id="48" w:author="Frigaard, Martin" w:date="2012-10-24T16:50:00Z">
        <w:r w:rsidRPr="005C5AF9" w:rsidDel="00423263">
          <w:delText xml:space="preserve">in the </w:delText>
        </w:r>
        <w:r w:rsidRPr="005C5AF9" w:rsidDel="00423263">
          <w:rPr>
            <w:i/>
          </w:rPr>
          <w:delText xml:space="preserve">Fourth Report on the </w:delText>
        </w:r>
        <w:r w:rsidRPr="005C5AF9" w:rsidDel="00423263">
          <w:rPr>
            <w:i/>
          </w:rPr>
          <w:lastRenderedPageBreak/>
          <w:delText>Diagnosis, Evaluation, and Treatment of High Blood Pressure in Children and Adolescents</w:delText>
        </w:r>
      </w:del>
      <w:r w:rsidRPr="005C5AF9">
        <w:rPr>
          <w:vertAlign w:val="superscript"/>
        </w:rPr>
        <w:t>11</w:t>
      </w:r>
      <w:r w:rsidRPr="005C5AF9">
        <w:t xml:space="preserve">. In the first study, </w:t>
      </w:r>
      <w:proofErr w:type="spellStart"/>
      <w:r w:rsidRPr="005C5AF9">
        <w:t>Sorof</w:t>
      </w:r>
      <w:proofErr w:type="spellEnd"/>
      <w:r w:rsidRPr="005C5AF9">
        <w:t xml:space="preserve"> and colleagues reported a significant increase in the relative risk for hypertension among males and overweight BMI status</w:t>
      </w:r>
      <w:r w:rsidRPr="005C5AF9">
        <w:rPr>
          <w:vertAlign w:val="superscript"/>
        </w:rPr>
        <w:t>23</w:t>
      </w:r>
      <w:r w:rsidRPr="005C5AF9">
        <w:t>.  The follow</w:t>
      </w:r>
      <w:r>
        <w:t xml:space="preserve">-up health screening reported </w:t>
      </w:r>
      <w:r w:rsidR="002F0529">
        <w:t xml:space="preserve">that </w:t>
      </w:r>
      <w:r>
        <w:t>only BMI status was significantly associated with hypertension</w:t>
      </w:r>
      <w:r>
        <w:rPr>
          <w:vertAlign w:val="superscript"/>
        </w:rPr>
        <w:t>24</w:t>
      </w:r>
      <w:r>
        <w:t xml:space="preserve">.  School-based </w:t>
      </w:r>
      <w:ins w:id="49" w:author="Frigaard, Martin" w:date="2012-10-25T15:30:00Z">
        <w:r w:rsidR="007B23A5">
          <w:t xml:space="preserve">screenings </w:t>
        </w:r>
      </w:ins>
      <w:del w:id="50" w:author="Frigaard, Martin" w:date="2012-10-25T15:30:00Z">
        <w:r w:rsidDel="007B23A5">
          <w:delText xml:space="preserve">investigations </w:delText>
        </w:r>
      </w:del>
      <w:r>
        <w:t>in California revealed high rates of EBP in overweight and obese Latino and African American youth</w:t>
      </w:r>
      <w:r>
        <w:rPr>
          <w:vertAlign w:val="superscript"/>
        </w:rPr>
        <w:t>25</w:t>
      </w:r>
      <w:r>
        <w:t xml:space="preserve">.  A </w:t>
      </w:r>
      <w:del w:id="51" w:author="Frigaard, Martin" w:date="2012-10-25T15:30:00Z">
        <w:r w:rsidDel="007B23A5">
          <w:delText xml:space="preserve">study </w:delText>
        </w:r>
      </w:del>
      <w:ins w:id="52" w:author="Frigaard, Martin" w:date="2012-10-25T15:30:00Z">
        <w:r w:rsidR="007B23A5">
          <w:t xml:space="preserve">screening </w:t>
        </w:r>
      </w:ins>
      <w:r>
        <w:t>conducted in close proximity to the geographical region of this investigation found higher rates of pre-EBP/EBP in Native American 5</w:t>
      </w:r>
      <w:r w:rsidRPr="00F44889">
        <w:rPr>
          <w:vertAlign w:val="superscript"/>
        </w:rPr>
        <w:t>th</w:t>
      </w:r>
      <w:r>
        <w:t>-8</w:t>
      </w:r>
      <w:r w:rsidRPr="00F44889">
        <w:rPr>
          <w:vertAlign w:val="superscript"/>
        </w:rPr>
        <w:t>th</w:t>
      </w:r>
      <w:r>
        <w:t xml:space="preserve"> grade students</w:t>
      </w:r>
      <w:r>
        <w:rPr>
          <w:vertAlign w:val="superscript"/>
        </w:rPr>
        <w:t>26</w:t>
      </w:r>
      <w:r>
        <w:t>.  In all school-based health screenings, increased BMI was consistently among the strongest independent predictors of pre-EBP/EBP</w:t>
      </w:r>
      <w:r>
        <w:rPr>
          <w:vertAlign w:val="superscript"/>
        </w:rPr>
        <w:t>23-</w:t>
      </w:r>
      <w:r w:rsidRPr="000913DC">
        <w:rPr>
          <w:vertAlign w:val="superscript"/>
        </w:rPr>
        <w:t>2</w:t>
      </w:r>
      <w:r>
        <w:rPr>
          <w:vertAlign w:val="superscript"/>
        </w:rPr>
        <w:t>7</w:t>
      </w:r>
      <w:r>
        <w:t xml:space="preserve">.  </w:t>
      </w:r>
    </w:p>
    <w:p w:rsidR="00E75EBB" w:rsidRDefault="00E75EBB" w:rsidP="008125C7">
      <w:pPr>
        <w:spacing w:line="480" w:lineRule="auto"/>
        <w:ind w:firstLine="720"/>
        <w:contextualSpacing/>
      </w:pPr>
      <w:r>
        <w:t xml:space="preserve">Elementary schools in California have a unique opportunity to implement a screening measurement for EBP in youth.  </w:t>
      </w:r>
      <w:del w:id="53" w:author="Frigaard, Martin" w:date="2012-10-25T15:46:00Z">
        <w:r w:rsidDel="009071D0">
          <w:delText xml:space="preserve">In California, Assembly Bill 235 requires schools to </w:delText>
        </w:r>
      </w:del>
      <w:ins w:id="54" w:author="Frigaard, Martin" w:date="2012-10-25T15:46:00Z">
        <w:r w:rsidR="009071D0">
          <w:t xml:space="preserve">California schools are required to conduct and </w:t>
        </w:r>
      </w:ins>
      <w:r>
        <w:t xml:space="preserve">report FITNESSGRAM® assessments for fifth, seventh, and ninth grade </w:t>
      </w:r>
      <w:r w:rsidRPr="0054725E">
        <w:t>students</w:t>
      </w:r>
      <w:r w:rsidRPr="0054725E">
        <w:rPr>
          <w:vertAlign w:val="superscript"/>
        </w:rPr>
        <w:t>28</w:t>
      </w:r>
      <w:r w:rsidRPr="0054725E">
        <w:t>.</w:t>
      </w:r>
      <w:r>
        <w:t xml:space="preserve">  The FITNESSGRAM® assesses physical fitness </w:t>
      </w:r>
      <w:ins w:id="55" w:author="Frigaard, Martin" w:date="2012-10-25T15:47:00Z">
        <w:r w:rsidR="009071D0">
          <w:t xml:space="preserve">and </w:t>
        </w:r>
      </w:ins>
      <w:del w:id="56" w:author="Frigaard, Martin" w:date="2012-10-25T15:47:00Z">
        <w:r w:rsidDel="009071D0">
          <w:delText>in six s</w:delText>
        </w:r>
        <w:r w:rsidR="00BF0067" w:rsidDel="009071D0">
          <w:delText>eparate areas: aerobic capacity,</w:delText>
        </w:r>
        <w:r w:rsidDel="009071D0">
          <w:delText xml:space="preserve"> a</w:delText>
        </w:r>
        <w:r w:rsidR="00BF0067" w:rsidDel="009071D0">
          <w:delText>bdominal strength and endurance,</w:delText>
        </w:r>
        <w:r w:rsidDel="009071D0">
          <w:delText xml:space="preserve"> upper body s</w:delText>
        </w:r>
        <w:r w:rsidR="00BF0067" w:rsidDel="009071D0">
          <w:delText>trength and endurance,</w:delText>
        </w:r>
        <w:r w:rsidDel="009071D0">
          <w:delText xml:space="preserve"> </w:delText>
        </w:r>
      </w:del>
      <w:r>
        <w:t>body compositio</w:t>
      </w:r>
      <w:r w:rsidR="00BF0067">
        <w:t>n (</w:t>
      </w:r>
      <w:del w:id="57" w:author="Frigaard, Martin" w:date="2012-10-25T16:34:00Z">
        <w:r w:rsidR="00BF0067" w:rsidDel="00117641">
          <w:delText xml:space="preserve">including </w:delText>
        </w:r>
      </w:del>
      <w:ins w:id="58" w:author="Frigaard, Martin" w:date="2012-10-25T16:34:00Z">
        <w:r w:rsidR="00117641">
          <w:t xml:space="preserve">in the form of </w:t>
        </w:r>
      </w:ins>
      <w:r w:rsidR="00BF0067">
        <w:t>a BMI measurement)</w:t>
      </w:r>
      <w:del w:id="59" w:author="Frigaard, Martin" w:date="2012-10-25T15:47:00Z">
        <w:r w:rsidR="00BF0067" w:rsidDel="009071D0">
          <w:delText>,</w:delText>
        </w:r>
        <w:r w:rsidDel="009071D0">
          <w:delText xml:space="preserve"> trunk extensor strength and flexibility</w:delText>
        </w:r>
      </w:del>
      <w:r>
        <w:t xml:space="preserve">.  Findings from the Bogalusa Heart Study have illustrated that </w:t>
      </w:r>
      <w:ins w:id="60" w:author="Frigaard, Martin" w:date="2012-10-25T15:47:00Z">
        <w:r w:rsidR="009071D0">
          <w:t xml:space="preserve">the </w:t>
        </w:r>
      </w:ins>
      <w:r>
        <w:t xml:space="preserve">BMI </w:t>
      </w:r>
      <w:ins w:id="61" w:author="Frigaard, Martin" w:date="2012-10-25T15:47:00Z">
        <w:r w:rsidR="009071D0">
          <w:t xml:space="preserve">measurement </w:t>
        </w:r>
      </w:ins>
      <w:r>
        <w:t xml:space="preserve">is </w:t>
      </w:r>
      <w:del w:id="62" w:author="Frigaard, Martin" w:date="2012-10-25T16:34:00Z">
        <w:r w:rsidDel="00117641">
          <w:delText xml:space="preserve">equally </w:delText>
        </w:r>
      </w:del>
      <w:r>
        <w:t xml:space="preserve">effective </w:t>
      </w:r>
      <w:del w:id="63" w:author="Frigaard, Martin" w:date="2012-10-25T16:34:00Z">
        <w:r w:rsidDel="00117641">
          <w:delText xml:space="preserve">as skinfold thickness </w:delText>
        </w:r>
      </w:del>
      <w:r>
        <w:t>in predicting metabolic risks, including EBP</w:t>
      </w:r>
      <w:r>
        <w:rPr>
          <w:vertAlign w:val="superscript"/>
        </w:rPr>
        <w:t>29</w:t>
      </w:r>
      <w:r>
        <w:t xml:space="preserve">.  </w:t>
      </w:r>
      <w:r w:rsidR="00BF0067">
        <w:t>Based on</w:t>
      </w:r>
      <w:r>
        <w:t xml:space="preserve"> the relationship between adiposity and BP, school assessments</w:t>
      </w:r>
      <w:ins w:id="64" w:author="Frigaard, Martin" w:date="2012-10-25T16:04:00Z">
        <w:r w:rsidR="00F52D72">
          <w:t xml:space="preserve"> like the FITNESSGRAM®</w:t>
        </w:r>
      </w:ins>
      <w:r>
        <w:t xml:space="preserve"> that include a measure of body composition</w:t>
      </w:r>
      <w:del w:id="65" w:author="Frigaard, Martin" w:date="2012-10-25T16:04:00Z">
        <w:r w:rsidDel="0082669E">
          <w:delText xml:space="preserve">, such as the California FITNESSGRAM®, </w:delText>
        </w:r>
      </w:del>
      <w:del w:id="66" w:author="Frigaard, Martin" w:date="2012-10-25T15:48:00Z">
        <w:r w:rsidDel="009071D0">
          <w:delText>may be</w:delText>
        </w:r>
      </w:del>
      <w:ins w:id="67" w:author="Frigaard, Martin" w:date="2012-10-25T15:48:00Z">
        <w:r w:rsidR="009071D0">
          <w:t xml:space="preserve"> </w:t>
        </w:r>
      </w:ins>
      <w:ins w:id="68" w:author="Frigaard, Martin" w:date="2012-10-25T15:52:00Z">
        <w:r w:rsidR="009071D0">
          <w:t xml:space="preserve">are </w:t>
        </w:r>
      </w:ins>
      <w:ins w:id="69" w:author="Frigaard, Martin" w:date="2012-10-25T16:00:00Z">
        <w:r w:rsidR="00F52D72">
          <w:t xml:space="preserve">propitiously placed </w:t>
        </w:r>
      </w:ins>
      <w:del w:id="70" w:author="Frigaard, Martin" w:date="2012-10-25T15:48:00Z">
        <w:r w:rsidDel="009071D0">
          <w:delText xml:space="preserve"> </w:delText>
        </w:r>
      </w:del>
      <w:del w:id="71" w:author="Frigaard, Martin" w:date="2012-10-25T15:55:00Z">
        <w:r w:rsidDel="00F52D72">
          <w:delText>used</w:delText>
        </w:r>
      </w:del>
      <w:r>
        <w:t xml:space="preserve"> to identify youth at risk for EBP.  </w:t>
      </w:r>
    </w:p>
    <w:p w:rsidR="00E75EBB" w:rsidRDefault="00E75EBB" w:rsidP="008125C7">
      <w:pPr>
        <w:spacing w:line="480" w:lineRule="auto"/>
        <w:ind w:firstLine="720"/>
        <w:contextualSpacing/>
      </w:pPr>
      <w:r>
        <w:t>Obtaining a BP reading is less arduous and requires less equipment and personnel training than other measures of obesity comorbidities such as HbA1c, serum cholesterol, fasting glucose, etc.</w:t>
      </w:r>
      <w:r>
        <w:rPr>
          <w:vertAlign w:val="superscript"/>
        </w:rPr>
        <w:t xml:space="preserve"> 30</w:t>
      </w:r>
      <w:r>
        <w:t xml:space="preserve">.  </w:t>
      </w:r>
      <w:del w:id="72" w:author="Frigaard, Martin" w:date="2012-10-25T16:06:00Z">
        <w:r w:rsidDel="0082669E">
          <w:delText xml:space="preserve">The mandatory reporting for the FITNESSGRAM® provides </w:delText>
        </w:r>
      </w:del>
      <w:ins w:id="73" w:author="Frigaard, Martin" w:date="2012-10-25T16:07:00Z">
        <w:r w:rsidR="0082669E">
          <w:t xml:space="preserve">Conducting the </w:t>
        </w:r>
      </w:ins>
      <w:ins w:id="74" w:author="Frigaard, Martin" w:date="2012-10-25T16:06:00Z">
        <w:r w:rsidR="0082669E">
          <w:t xml:space="preserve">BP measurement </w:t>
        </w:r>
      </w:ins>
      <w:ins w:id="75" w:author="Frigaard, Martin" w:date="2012-10-25T16:07:00Z">
        <w:r w:rsidR="0082669E">
          <w:t>concurrently with a BMI measurement is</w:t>
        </w:r>
      </w:ins>
      <w:del w:id="76" w:author="Frigaard, Martin" w:date="2012-10-25T16:07:00Z">
        <w:r w:rsidDel="0082669E">
          <w:delText xml:space="preserve">California schools and health professionals with </w:delText>
        </w:r>
      </w:del>
      <w:del w:id="77" w:author="Frigaard, Martin" w:date="2012-10-25T16:28:00Z">
        <w:r w:rsidDel="00117641">
          <w:delText xml:space="preserve">an </w:delText>
        </w:r>
      </w:del>
      <w:ins w:id="78" w:author="Frigaard, Martin" w:date="2012-10-25T16:28:00Z">
        <w:r w:rsidR="00117641">
          <w:t xml:space="preserve"> an </w:t>
        </w:r>
      </w:ins>
      <w:r>
        <w:t xml:space="preserve">inexpensive opportunity to screen </w:t>
      </w:r>
      <w:del w:id="79" w:author="Frigaard, Martin" w:date="2012-10-25T16:29:00Z">
        <w:r w:rsidDel="00117641">
          <w:delText xml:space="preserve">and possibly identify </w:delText>
        </w:r>
      </w:del>
      <w:r>
        <w:t>children for risk of EBP</w:t>
      </w:r>
      <w:ins w:id="80" w:author="Frigaard, Martin" w:date="2012-10-25T16:29:00Z">
        <w:r w:rsidR="00117641">
          <w:t xml:space="preserve">.  This is </w:t>
        </w:r>
      </w:ins>
      <w:ins w:id="81" w:author="Frigaard, Martin" w:date="2012-10-25T16:30:00Z">
        <w:r w:rsidR="00117641">
          <w:t>particularly advantageous for</w:t>
        </w:r>
      </w:ins>
      <w:del w:id="82" w:author="Frigaard, Martin" w:date="2012-10-25T16:30:00Z">
        <w:r w:rsidDel="00117641">
          <w:delText xml:space="preserve">, especially in </w:delText>
        </w:r>
      </w:del>
      <w:ins w:id="83" w:author="Frigaard, Martin" w:date="2012-10-25T16:30:00Z">
        <w:r w:rsidR="00117641">
          <w:t xml:space="preserve"> </w:t>
        </w:r>
      </w:ins>
      <w:r>
        <w:t xml:space="preserve">low-income, racially/ethnically diverse schools where rates are expected to be higher.  </w:t>
      </w:r>
      <w:r>
        <w:lastRenderedPageBreak/>
        <w:t>Furthermore, multiple measurements throughout childhood and adolescence (fifth, seventh, and ninth grade) can provide longitudinal data for more comprehensive medical records.</w:t>
      </w:r>
    </w:p>
    <w:p w:rsidR="00E75EBB" w:rsidRDefault="00E75EBB" w:rsidP="008125C7">
      <w:pPr>
        <w:spacing w:line="480" w:lineRule="auto"/>
        <w:contextualSpacing/>
      </w:pPr>
      <w:r>
        <w:tab/>
        <w:t>The primary objective of this investigation was to utilize the FITNESSGRAM® opportunity to assess overweight and obesity as an independent risk factor for EBP among fifth grade students in five low-income schools in</w:t>
      </w:r>
      <w:r w:rsidRPr="00E75150">
        <w:t xml:space="preserve"> </w:t>
      </w:r>
      <w:r>
        <w:t>n</w:t>
      </w:r>
      <w:r w:rsidRPr="00E75150">
        <w:t>orthern California</w:t>
      </w:r>
      <w:r>
        <w:t>.  A secondary objective was to examine associations among</w:t>
      </w:r>
      <w:ins w:id="84" w:author="Frigaard, Martin" w:date="2012-10-25T17:04:00Z">
        <w:r w:rsidR="00322906">
          <w:t xml:space="preserve"> </w:t>
        </w:r>
      </w:ins>
      <w:del w:id="85" w:author="Frigaard, Martin" w:date="2012-10-25T16:35:00Z">
        <w:r w:rsidDel="009050A8">
          <w:delText xml:space="preserve"> </w:delText>
        </w:r>
      </w:del>
      <w:ins w:id="86" w:author="Frigaard, Martin" w:date="2012-10-25T16:35:00Z">
        <w:r w:rsidR="009050A8">
          <w:t>BP</w:t>
        </w:r>
      </w:ins>
      <w:del w:id="87" w:author="Frigaard, Martin" w:date="2012-10-25T16:35:00Z">
        <w:r w:rsidDel="009050A8">
          <w:delText>blood pressure</w:delText>
        </w:r>
      </w:del>
      <w:r>
        <w:t xml:space="preserve">, BMI, race/ethnicity and sex.  </w:t>
      </w:r>
    </w:p>
    <w:p w:rsidR="00E75EBB" w:rsidRPr="007376AE" w:rsidRDefault="00E75EBB" w:rsidP="008125C7">
      <w:pPr>
        <w:spacing w:line="480" w:lineRule="auto"/>
        <w:contextualSpacing/>
        <w:jc w:val="center"/>
        <w:rPr>
          <w:b/>
        </w:rPr>
      </w:pPr>
      <w:r w:rsidRPr="007376AE">
        <w:rPr>
          <w:b/>
        </w:rPr>
        <w:t>Methods</w:t>
      </w:r>
    </w:p>
    <w:p w:rsidR="00E75EBB" w:rsidRPr="00BC5CAF" w:rsidRDefault="00E75EBB" w:rsidP="008125C7">
      <w:pPr>
        <w:spacing w:line="480" w:lineRule="auto"/>
        <w:contextualSpacing/>
        <w:rPr>
          <w:i/>
        </w:rPr>
      </w:pPr>
      <w:r>
        <w:rPr>
          <w:i/>
        </w:rPr>
        <w:t>Participants</w:t>
      </w:r>
    </w:p>
    <w:p w:rsidR="00E75EBB" w:rsidRDefault="00E75EBB" w:rsidP="008125C7">
      <w:pPr>
        <w:spacing w:line="480" w:lineRule="auto"/>
        <w:ind w:firstLine="720"/>
        <w:contextualSpacing/>
      </w:pPr>
      <w:r>
        <w:t>Data were collected from a convenien</w:t>
      </w:r>
      <w:r w:rsidR="00BF0067">
        <w:t>ce</w:t>
      </w:r>
      <w:r>
        <w:t xml:space="preserve"> sample of 166 fifth grade students in five low-income schools for this cross-sectional health screening investigation.  A school </w:t>
      </w:r>
      <w:r w:rsidRPr="00210C2B">
        <w:t>was</w:t>
      </w:r>
      <w:r>
        <w:t xml:space="preserve"> considered low-income if at least 50% of its students were eligible for free and reduced priced meals.  Researchers distributed informational permissions slips and participation was contingent on parental signature. </w:t>
      </w:r>
      <w:r w:rsidRPr="007D09A7">
        <w:t>Of the 247 5</w:t>
      </w:r>
      <w:r w:rsidRPr="007D09A7">
        <w:rPr>
          <w:vertAlign w:val="superscript"/>
        </w:rPr>
        <w:t>th</w:t>
      </w:r>
      <w:r w:rsidRPr="007D09A7">
        <w:t xml:space="preserve"> grade students, </w:t>
      </w:r>
      <w:r>
        <w:t xml:space="preserve">63% returned parent permission slips and were included in this study.  The protocol for this study was approved by the Human Subjects Review Committee at </w:t>
      </w:r>
      <w:r w:rsidRPr="0040082A">
        <w:rPr>
          <w:highlight w:val="black"/>
        </w:rPr>
        <w:t>California State University, Chico</w:t>
      </w:r>
      <w:r>
        <w:t>.</w:t>
      </w:r>
    </w:p>
    <w:p w:rsidR="00E75EBB" w:rsidRPr="00BC643D" w:rsidRDefault="00E75EBB" w:rsidP="008125C7">
      <w:pPr>
        <w:spacing w:line="480" w:lineRule="auto"/>
        <w:contextualSpacing/>
        <w:rPr>
          <w:i/>
        </w:rPr>
      </w:pPr>
      <w:r>
        <w:rPr>
          <w:i/>
        </w:rPr>
        <w:t>Procedure</w:t>
      </w:r>
    </w:p>
    <w:p w:rsidR="00E75EBB" w:rsidRDefault="00E75EBB" w:rsidP="008125C7">
      <w:pPr>
        <w:spacing w:line="480" w:lineRule="auto"/>
        <w:ind w:firstLine="720"/>
        <w:contextualSpacing/>
      </w:pPr>
      <w:r>
        <w:t>Data were obtained using a health screening document that consisted of the following self-reported information:  teacher name, student identification number, sex, age, date of birth, and race/</w:t>
      </w:r>
      <w:r w:rsidRPr="00210C2B">
        <w:t>ethnicit</w:t>
      </w:r>
      <w:r>
        <w:t xml:space="preserve">y (White, Asian, Hispanic and other).  Trained researchers assisted by a school nurse took height and weight measurements using a </w:t>
      </w:r>
      <w:proofErr w:type="spellStart"/>
      <w:r>
        <w:t>S</w:t>
      </w:r>
      <w:r w:rsidRPr="00703DD0">
        <w:t>eca</w:t>
      </w:r>
      <w:proofErr w:type="spellEnd"/>
      <w:r w:rsidRPr="00703DD0">
        <w:t xml:space="preserve"> 216 </w:t>
      </w:r>
      <w:proofErr w:type="spellStart"/>
      <w:r w:rsidRPr="00703DD0">
        <w:t>Accu</w:t>
      </w:r>
      <w:proofErr w:type="spellEnd"/>
      <w:r w:rsidRPr="00703DD0">
        <w:t>-Hite</w:t>
      </w:r>
      <w:r>
        <w:t>®</w:t>
      </w:r>
      <w:r w:rsidRPr="00703DD0">
        <w:t xml:space="preserve"> </w:t>
      </w:r>
      <w:r>
        <w:t xml:space="preserve">medically approved stadiometer and scale.  BMI was calculated using height measured to the nearest 0.5 inches and weight to the nearest 0.5 pound.  Date of birth (DOB) was self-reported and verified by school nurses.  Age and sex-adjusted BMI percentiles were calculated using current CDC growth charts.  Normal weight, overweight and obesity were classified by CDC definitions as a BMI-for-age less than, equal to, or greater than the 85th </w:t>
      </w:r>
      <w:r>
        <w:lastRenderedPageBreak/>
        <w:t>percentile and 95th percentile, respectively</w:t>
      </w:r>
      <w:r>
        <w:rPr>
          <w:vertAlign w:val="superscript"/>
        </w:rPr>
        <w:t>5</w:t>
      </w:r>
      <w:r>
        <w:t xml:space="preserve">.  </w:t>
      </w:r>
      <w:r w:rsidR="00095C27">
        <w:t>Underweight students were combined with normal weight students do to the limited sample size in this category.</w:t>
      </w:r>
    </w:p>
    <w:p w:rsidR="00E75EBB" w:rsidRDefault="00E75EBB" w:rsidP="008125C7">
      <w:pPr>
        <w:spacing w:line="480" w:lineRule="auto"/>
        <w:ind w:firstLine="720"/>
        <w:contextualSpacing/>
      </w:pPr>
      <w:r>
        <w:t xml:space="preserve">Blood pressure (BP) measurements were taken by trained researchers using an appropriately sized Omron® automated BP cuff on the student’s dominant arm.  Measurements took place after the participants had a 15 minute rest period to ensure capturing a resting heart rate.  The diagnostic criteria from the national guidelines recommend several measurements at </w:t>
      </w:r>
      <w:r w:rsidRPr="005C5AF9">
        <w:t>different times</w:t>
      </w:r>
      <w:r w:rsidRPr="005C5AF9">
        <w:rPr>
          <w:vertAlign w:val="superscript"/>
        </w:rPr>
        <w:t>11</w:t>
      </w:r>
      <w:r w:rsidRPr="005C5AF9">
        <w:t>.  In the present study, BP was measured a single time.  If the initial BP measurement was elevated, a secondary confirming measurement was performed.  In order to delineate our terminology from the terminology in the guidelines</w:t>
      </w:r>
      <w:r w:rsidR="00095C27">
        <w:t>,</w:t>
      </w:r>
      <w:r w:rsidRPr="005C5AF9">
        <w:t xml:space="preserve"> all participants were categorized in the following</w:t>
      </w:r>
      <w:r w:rsidR="00095C27">
        <w:t xml:space="preserve"> manner:  participants with a BP</w:t>
      </w:r>
      <w:r w:rsidRPr="005C5AF9">
        <w:t xml:space="preserve"> reading indicating hypertension risk (defined as systolic or diastolic readings greater than the 95</w:t>
      </w:r>
      <w:r w:rsidRPr="005C5AF9">
        <w:rPr>
          <w:vertAlign w:val="superscript"/>
        </w:rPr>
        <w:t>th</w:t>
      </w:r>
      <w:r w:rsidRPr="005C5AF9">
        <w:t xml:space="preserve"> percentile for age, gender and height) were identified as EBP</w:t>
      </w:r>
      <w:r w:rsidRPr="005C5AF9">
        <w:rPr>
          <w:vertAlign w:val="superscript"/>
        </w:rPr>
        <w:t xml:space="preserve"> </w:t>
      </w:r>
      <w:r w:rsidRPr="005C5AF9">
        <w:t>; a BP indicative of pre-hypertension risk (defined as systolic or diastolic readings between the 90</w:t>
      </w:r>
      <w:r w:rsidRPr="005C5AF9">
        <w:rPr>
          <w:vertAlign w:val="superscript"/>
        </w:rPr>
        <w:t>th</w:t>
      </w:r>
      <w:r w:rsidRPr="005C5AF9">
        <w:t xml:space="preserve"> and 95</w:t>
      </w:r>
      <w:r w:rsidRPr="005C5AF9">
        <w:rPr>
          <w:vertAlign w:val="superscript"/>
        </w:rPr>
        <w:t>th</w:t>
      </w:r>
      <w:r w:rsidRPr="005C5AF9">
        <w:t xml:space="preserve"> percentile for age, gender and height) was identified as pre-EBP; finally, any reading with an absolute value equal to or greater than 120/80 mmHg or the 90</w:t>
      </w:r>
      <w:r w:rsidRPr="005C5AF9">
        <w:rPr>
          <w:vertAlign w:val="superscript"/>
        </w:rPr>
        <w:t>th</w:t>
      </w:r>
      <w:r w:rsidRPr="005C5AF9">
        <w:t xml:space="preserve"> percentile for age, gender and height was considered pre-EBP</w:t>
      </w:r>
      <w:r w:rsidRPr="005C5AF9">
        <w:rPr>
          <w:vertAlign w:val="superscript"/>
        </w:rPr>
        <w:t>11</w:t>
      </w:r>
      <w:r w:rsidRPr="005C5AF9">
        <w:t>.  This approach is similar to the methods used by Din-</w:t>
      </w:r>
      <w:proofErr w:type="spellStart"/>
      <w:r w:rsidRPr="005C5AF9">
        <w:t>Dzietham</w:t>
      </w:r>
      <w:proofErr w:type="spellEnd"/>
      <w:r w:rsidRPr="005C5AF9">
        <w:t xml:space="preserve"> et al and </w:t>
      </w:r>
      <w:proofErr w:type="spellStart"/>
      <w:r w:rsidRPr="005C5AF9">
        <w:t>Ostchega</w:t>
      </w:r>
      <w:proofErr w:type="spellEnd"/>
      <w:r w:rsidRPr="005C5AF9">
        <w:t xml:space="preserve"> et al</w:t>
      </w:r>
      <w:r w:rsidRPr="005C5AF9">
        <w:rPr>
          <w:vertAlign w:val="superscript"/>
        </w:rPr>
        <w:t>12, 13</w:t>
      </w:r>
      <w:r w:rsidRPr="005C5AF9">
        <w:t>.  All measurements</w:t>
      </w:r>
      <w:r>
        <w:t xml:space="preserve"> were supervised by a school nurse and the first author.</w:t>
      </w:r>
    </w:p>
    <w:p w:rsidR="00E75EBB" w:rsidRPr="00D01A1E" w:rsidRDefault="00E75EBB" w:rsidP="008125C7">
      <w:pPr>
        <w:spacing w:line="480" w:lineRule="auto"/>
        <w:contextualSpacing/>
        <w:rPr>
          <w:i/>
        </w:rPr>
      </w:pPr>
      <w:r>
        <w:rPr>
          <w:i/>
        </w:rPr>
        <w:t>Data Analysis</w:t>
      </w:r>
    </w:p>
    <w:p w:rsidR="00E75EBB" w:rsidRDefault="00E75EBB" w:rsidP="008125C7">
      <w:pPr>
        <w:spacing w:line="480" w:lineRule="auto"/>
        <w:ind w:firstLine="720"/>
        <w:contextualSpacing/>
      </w:pPr>
      <w:r>
        <w:t xml:space="preserve">Data were analyzed using SPSS version 19, 2011, SPSS Inc., Chicago. IL. Descriptive statistics consisted of means, percentages, and standard deviations.  The independent variables in this study were BMI-for-age classification, sex, and race/ethnicity.  The dependent variables in this study were </w:t>
      </w:r>
      <w:r w:rsidRPr="00483511">
        <w:t>systolic</w:t>
      </w:r>
      <w:r>
        <w:t xml:space="preserve"> and diastolic</w:t>
      </w:r>
      <w:r w:rsidRPr="00483511">
        <w:t xml:space="preserve"> BP (mmHg</w:t>
      </w:r>
      <w:r w:rsidRPr="009728A1">
        <w:t>)</w:t>
      </w:r>
      <w:r>
        <w:t xml:space="preserve">, BMI classifications and BP risk category classifications.  Pearson chi-square tests were used to compare BMI classifications across race/ethnicity groups and sex. Analysis of variance was used to compare mean systolic and diastolic BP across BMI and race/ethnicity groups.  An </w:t>
      </w:r>
      <w:r>
        <w:lastRenderedPageBreak/>
        <w:t xml:space="preserve">independent t-test was used to compare mean systolic BP values between sexes.  Multiple logistic regression models were used to predict overall EBP risk.  Statistical significance was set at α &lt; 0.05. </w:t>
      </w:r>
    </w:p>
    <w:p w:rsidR="00E75EBB" w:rsidRPr="007376AE" w:rsidRDefault="00E75EBB" w:rsidP="008125C7">
      <w:pPr>
        <w:spacing w:line="480" w:lineRule="auto"/>
        <w:contextualSpacing/>
        <w:jc w:val="center"/>
        <w:rPr>
          <w:b/>
        </w:rPr>
      </w:pPr>
      <w:r w:rsidRPr="007376AE">
        <w:rPr>
          <w:b/>
        </w:rPr>
        <w:t>Results</w:t>
      </w:r>
    </w:p>
    <w:p w:rsidR="00E75EBB" w:rsidRDefault="00E75EBB" w:rsidP="008125C7">
      <w:pPr>
        <w:spacing w:line="480" w:lineRule="auto"/>
        <w:ind w:firstLine="720"/>
        <w:contextualSpacing/>
        <w:rPr>
          <w:rFonts w:eastAsia="Calibri"/>
        </w:rPr>
      </w:pPr>
      <w:r>
        <w:rPr>
          <w:rFonts w:eastAsia="Calibri"/>
        </w:rPr>
        <w:t>Demographic</w:t>
      </w:r>
      <w:r w:rsidRPr="005A0749">
        <w:rPr>
          <w:rFonts w:eastAsia="Calibri"/>
        </w:rPr>
        <w:t xml:space="preserve"> characteristics for the 166</w:t>
      </w:r>
      <w:r>
        <w:rPr>
          <w:rFonts w:eastAsia="Calibri"/>
        </w:rPr>
        <w:t xml:space="preserve"> fifth </w:t>
      </w:r>
      <w:r w:rsidRPr="005A0749">
        <w:rPr>
          <w:rFonts w:eastAsia="Calibri"/>
        </w:rPr>
        <w:t xml:space="preserve">grade students from </w:t>
      </w:r>
      <w:r>
        <w:rPr>
          <w:rFonts w:eastAsia="Calibri"/>
        </w:rPr>
        <w:t xml:space="preserve">the </w:t>
      </w:r>
      <w:r w:rsidRPr="005A0749">
        <w:rPr>
          <w:rFonts w:eastAsia="Calibri"/>
        </w:rPr>
        <w:t xml:space="preserve">low income schools are shown in Table 1.  </w:t>
      </w:r>
      <w:r w:rsidR="00140D5C">
        <w:rPr>
          <w:rFonts w:eastAsia="Calibri"/>
        </w:rPr>
        <w:t>Five</w:t>
      </w:r>
      <w:r>
        <w:rPr>
          <w:rFonts w:eastAsia="Calibri"/>
        </w:rPr>
        <w:t xml:space="preserve"> percent of the students sampled presented with an initial BP reading </w:t>
      </w:r>
      <w:r>
        <w:rPr>
          <w:rFonts w:eastAsia="Calibri" w:cstheme="minorHAnsi"/>
        </w:rPr>
        <w:t>≥</w:t>
      </w:r>
      <w:r>
        <w:rPr>
          <w:rFonts w:eastAsia="Calibri"/>
        </w:rPr>
        <w:t xml:space="preserve"> 90</w:t>
      </w:r>
      <w:r w:rsidRPr="00B20BBA">
        <w:rPr>
          <w:rFonts w:eastAsia="Calibri"/>
          <w:vertAlign w:val="superscript"/>
        </w:rPr>
        <w:t>th</w:t>
      </w:r>
      <w:r>
        <w:rPr>
          <w:rFonts w:eastAsia="Calibri"/>
        </w:rPr>
        <w:t xml:space="preserve"> percentile for </w:t>
      </w:r>
      <w:r>
        <w:t xml:space="preserve">age, gender and height with 16% of students having a reading </w:t>
      </w:r>
      <w:r>
        <w:rPr>
          <w:rFonts w:eastAsia="Calibri"/>
        </w:rPr>
        <w:t>≥ 95</w:t>
      </w:r>
      <w:r w:rsidRPr="00B20BBA">
        <w:rPr>
          <w:rFonts w:eastAsia="Calibri"/>
          <w:vertAlign w:val="superscript"/>
        </w:rPr>
        <w:t>th</w:t>
      </w:r>
      <w:r>
        <w:rPr>
          <w:rFonts w:eastAsia="Calibri"/>
        </w:rPr>
        <w:t xml:space="preserve"> percentile</w:t>
      </w:r>
      <w:r w:rsidR="0079358D">
        <w:rPr>
          <w:rFonts w:eastAsia="Calibri"/>
        </w:rPr>
        <w:t xml:space="preserve">, for a total </w:t>
      </w:r>
      <w:r w:rsidR="00140D5C">
        <w:rPr>
          <w:rFonts w:eastAsia="Calibri"/>
        </w:rPr>
        <w:t>of 21</w:t>
      </w:r>
      <w:r w:rsidR="0079358D">
        <w:rPr>
          <w:rFonts w:eastAsia="Calibri"/>
        </w:rPr>
        <w:t>%</w:t>
      </w:r>
      <w:r>
        <w:rPr>
          <w:rFonts w:eastAsia="Calibri"/>
        </w:rPr>
        <w:t>.</w:t>
      </w:r>
      <w:r w:rsidRPr="00C23888">
        <w:rPr>
          <w:rFonts w:eastAsia="Calibri"/>
        </w:rPr>
        <w:t xml:space="preserve"> </w:t>
      </w:r>
      <w:r w:rsidR="00140D5C">
        <w:rPr>
          <w:rFonts w:eastAsia="Calibri"/>
        </w:rPr>
        <w:t>Eighteen</w:t>
      </w:r>
      <w:r>
        <w:rPr>
          <w:rFonts w:eastAsia="Calibri"/>
        </w:rPr>
        <w:t xml:space="preserve"> percent of the study participants</w:t>
      </w:r>
      <w:r w:rsidRPr="007376AE">
        <w:rPr>
          <w:rFonts w:eastAsia="Calibri"/>
        </w:rPr>
        <w:t xml:space="preserve"> were </w:t>
      </w:r>
      <w:r w:rsidR="00140D5C">
        <w:rPr>
          <w:rFonts w:eastAsia="Calibri"/>
        </w:rPr>
        <w:t>overweight and 14</w:t>
      </w:r>
      <w:r w:rsidRPr="007376AE">
        <w:rPr>
          <w:rFonts w:eastAsia="Calibri"/>
        </w:rPr>
        <w:t xml:space="preserve">% percent were </w:t>
      </w:r>
      <w:r>
        <w:rPr>
          <w:rFonts w:eastAsia="Calibri"/>
        </w:rPr>
        <w:t>obese</w:t>
      </w:r>
      <w:r w:rsidRPr="007376AE">
        <w:rPr>
          <w:rFonts w:eastAsia="Calibri"/>
        </w:rPr>
        <w:t xml:space="preserve">, </w:t>
      </w:r>
      <w:r>
        <w:rPr>
          <w:rFonts w:eastAsia="Calibri"/>
        </w:rPr>
        <w:t>indicating</w:t>
      </w:r>
      <w:r w:rsidRPr="007376AE">
        <w:rPr>
          <w:rFonts w:eastAsia="Calibri"/>
        </w:rPr>
        <w:t xml:space="preserve"> </w:t>
      </w:r>
      <w:r>
        <w:rPr>
          <w:rFonts w:eastAsia="Calibri"/>
        </w:rPr>
        <w:t>an overall</w:t>
      </w:r>
      <w:r w:rsidRPr="007376AE">
        <w:rPr>
          <w:rFonts w:eastAsia="Calibri"/>
        </w:rPr>
        <w:t xml:space="preserve"> prevalence of </w:t>
      </w:r>
      <w:r w:rsidR="00140D5C">
        <w:rPr>
          <w:rFonts w:eastAsia="Calibri"/>
        </w:rPr>
        <w:t>32</w:t>
      </w:r>
      <w:r>
        <w:rPr>
          <w:rFonts w:eastAsia="Calibri"/>
        </w:rPr>
        <w:t>% with</w:t>
      </w:r>
      <w:r w:rsidRPr="007376AE">
        <w:rPr>
          <w:rFonts w:eastAsia="Calibri"/>
        </w:rPr>
        <w:t xml:space="preserve"> a BMI-for-age ≥ 85th percentile.  </w:t>
      </w:r>
    </w:p>
    <w:p w:rsidR="00E75EBB" w:rsidRDefault="00E75EBB" w:rsidP="008125C7">
      <w:pPr>
        <w:spacing w:line="480" w:lineRule="auto"/>
        <w:ind w:firstLine="720"/>
        <w:contextualSpacing/>
      </w:pPr>
      <w:r>
        <w:t xml:space="preserve">There was a significant relationship between race/ethnicity and BMI </w:t>
      </w:r>
      <w:r w:rsidRPr="00677591">
        <w:rPr>
          <w:rFonts w:cstheme="minorHAnsi"/>
        </w:rPr>
        <w:t>(χ</w:t>
      </w:r>
      <w:r w:rsidRPr="00677591">
        <w:rPr>
          <w:rFonts w:cstheme="minorHAnsi"/>
          <w:vertAlign w:val="superscript"/>
        </w:rPr>
        <w:t xml:space="preserve">2 </w:t>
      </w:r>
      <w:r w:rsidRPr="00677591">
        <w:rPr>
          <w:rFonts w:cstheme="minorHAnsi"/>
          <w:vertAlign w:val="subscript"/>
        </w:rPr>
        <w:t>6</w:t>
      </w:r>
      <w:r w:rsidRPr="00677591">
        <w:rPr>
          <w:rFonts w:cstheme="minorHAnsi"/>
        </w:rPr>
        <w:t xml:space="preserve"> = 17.0, </w:t>
      </w:r>
      <w:r w:rsidRPr="00A904A2">
        <w:rPr>
          <w:rFonts w:cstheme="minorHAnsi"/>
          <w:i/>
        </w:rPr>
        <w:t>P</w:t>
      </w:r>
      <w:r w:rsidRPr="00677591">
        <w:rPr>
          <w:rFonts w:cstheme="minorHAnsi"/>
        </w:rPr>
        <w:t xml:space="preserve"> = 0.01)</w:t>
      </w:r>
      <w:r>
        <w:t>.  As shown in Table 2, BMI classification was not equally distributed among ethnicities.  Hispanic students had the highes</w:t>
      </w:r>
      <w:r w:rsidR="0079358D">
        <w:t>t proportions in the overweight/</w:t>
      </w:r>
      <w:r>
        <w:t>obese BMI categories</w:t>
      </w:r>
      <w:r w:rsidR="0079358D">
        <w:t xml:space="preserve"> (54.7%)</w:t>
      </w:r>
      <w:r>
        <w:t>.  White</w:t>
      </w:r>
      <w:r w:rsidR="0079358D">
        <w:t xml:space="preserve"> and Asian </w:t>
      </w:r>
      <w:r>
        <w:t>students had considerably lower percentages in the overweight/obese category (</w:t>
      </w:r>
      <w:r w:rsidR="0079358D">
        <w:t>25.4% and 16.6%, respectively</w:t>
      </w:r>
      <w:r>
        <w:t xml:space="preserve">).  Chi-square tests indicated there was no relationship between BMI categories and sex </w:t>
      </w:r>
      <w:r w:rsidRPr="00677591">
        <w:rPr>
          <w:rFonts w:cstheme="minorHAnsi"/>
        </w:rPr>
        <w:t>(χ</w:t>
      </w:r>
      <w:r w:rsidRPr="00677591">
        <w:rPr>
          <w:rFonts w:cstheme="minorHAnsi"/>
          <w:vertAlign w:val="superscript"/>
        </w:rPr>
        <w:t xml:space="preserve">2 </w:t>
      </w:r>
      <w:r>
        <w:rPr>
          <w:rFonts w:cstheme="minorHAnsi"/>
          <w:vertAlign w:val="subscript"/>
        </w:rPr>
        <w:t>2</w:t>
      </w:r>
      <w:r>
        <w:rPr>
          <w:rFonts w:cstheme="minorHAnsi"/>
        </w:rPr>
        <w:t xml:space="preserve"> = 1.75, </w:t>
      </w:r>
      <w:r w:rsidRPr="00A904A2">
        <w:rPr>
          <w:rFonts w:cstheme="minorHAnsi"/>
          <w:i/>
        </w:rPr>
        <w:t>P</w:t>
      </w:r>
      <w:r>
        <w:rPr>
          <w:rFonts w:cstheme="minorHAnsi"/>
        </w:rPr>
        <w:t xml:space="preserve"> = 0.42</w:t>
      </w:r>
      <w:r w:rsidRPr="00677591">
        <w:rPr>
          <w:rFonts w:cstheme="minorHAnsi"/>
        </w:rPr>
        <w:t>)</w:t>
      </w:r>
      <w:r>
        <w:t xml:space="preserve">.  </w:t>
      </w:r>
    </w:p>
    <w:p w:rsidR="00E75EBB" w:rsidRDefault="00E75EBB" w:rsidP="008125C7">
      <w:pPr>
        <w:spacing w:line="480" w:lineRule="auto"/>
        <w:ind w:firstLine="720"/>
        <w:contextualSpacing/>
        <w:rPr>
          <w:rFonts w:eastAsia="Calibri"/>
        </w:rPr>
      </w:pPr>
      <w:r w:rsidRPr="00656DAE">
        <w:rPr>
          <w:rFonts w:eastAsia="Calibri"/>
        </w:rPr>
        <w:t>A comparison of mean systolic and diastolic BP reading</w:t>
      </w:r>
      <w:r>
        <w:rPr>
          <w:rFonts w:eastAsia="Calibri"/>
        </w:rPr>
        <w:t>s</w:t>
      </w:r>
      <w:r w:rsidRPr="00656DAE">
        <w:rPr>
          <w:rFonts w:eastAsia="Calibri"/>
        </w:rPr>
        <w:t xml:space="preserve"> (mmHg) was conducted across B</w:t>
      </w:r>
      <w:r w:rsidR="0079358D">
        <w:rPr>
          <w:rFonts w:eastAsia="Calibri"/>
        </w:rPr>
        <w:t>MI-for-age groups (</w:t>
      </w:r>
      <w:r w:rsidRPr="00656DAE">
        <w:rPr>
          <w:rFonts w:eastAsia="Calibri"/>
        </w:rPr>
        <w:t>normal weight, overweight, obese).  One-way ANOVA tests indicated a significant association between BMI-for-age groups and mean systolic (F</w:t>
      </w:r>
      <w:r w:rsidRPr="00E462A0">
        <w:rPr>
          <w:rFonts w:eastAsia="Calibri"/>
          <w:vertAlign w:val="subscript"/>
        </w:rPr>
        <w:t xml:space="preserve">2, 163 </w:t>
      </w:r>
      <w:r w:rsidRPr="00656DAE">
        <w:rPr>
          <w:rFonts w:eastAsia="Calibri"/>
        </w:rPr>
        <w:t xml:space="preserve">= 8.49; </w:t>
      </w:r>
      <w:r w:rsidRPr="00E462A0">
        <w:rPr>
          <w:rFonts w:eastAsia="Calibri"/>
          <w:i/>
        </w:rPr>
        <w:t>P</w:t>
      </w:r>
      <w:r w:rsidRPr="00656DAE">
        <w:rPr>
          <w:rFonts w:eastAsia="Calibri"/>
        </w:rPr>
        <w:t xml:space="preserve"> &lt; 0.01) and diastolic </w:t>
      </w:r>
      <w:r w:rsidR="0079358D">
        <w:rPr>
          <w:rFonts w:eastAsia="Calibri"/>
        </w:rPr>
        <w:t xml:space="preserve">BP </w:t>
      </w:r>
      <w:r w:rsidRPr="00656DAE">
        <w:rPr>
          <w:rFonts w:eastAsia="Calibri"/>
        </w:rPr>
        <w:t>(F</w:t>
      </w:r>
      <w:r w:rsidRPr="00E462A0">
        <w:rPr>
          <w:rFonts w:eastAsia="Calibri"/>
          <w:vertAlign w:val="subscript"/>
        </w:rPr>
        <w:t xml:space="preserve">2, 163 </w:t>
      </w:r>
      <w:r>
        <w:rPr>
          <w:rFonts w:eastAsia="Calibri"/>
        </w:rPr>
        <w:t xml:space="preserve">= 5.80; </w:t>
      </w:r>
      <w:r w:rsidRPr="00E462A0">
        <w:rPr>
          <w:rFonts w:eastAsia="Calibri"/>
          <w:i/>
        </w:rPr>
        <w:t>P</w:t>
      </w:r>
      <w:r>
        <w:rPr>
          <w:rFonts w:eastAsia="Calibri"/>
        </w:rPr>
        <w:t xml:space="preserve"> &lt; 0.01) (</w:t>
      </w:r>
      <w:r w:rsidRPr="005E07A8">
        <w:rPr>
          <w:rFonts w:eastAsia="Calibri"/>
        </w:rPr>
        <w:t>Figure</w:t>
      </w:r>
      <w:r>
        <w:rPr>
          <w:rFonts w:eastAsia="Calibri"/>
        </w:rPr>
        <w:t xml:space="preserve"> 1</w:t>
      </w:r>
      <w:r w:rsidRPr="00656DAE">
        <w:rPr>
          <w:rFonts w:eastAsia="Calibri"/>
        </w:rPr>
        <w:t xml:space="preserve">).  Post-hoc comparisons revealed that </w:t>
      </w:r>
      <w:r>
        <w:rPr>
          <w:rFonts w:eastAsia="Calibri"/>
        </w:rPr>
        <w:t xml:space="preserve">both </w:t>
      </w:r>
      <w:r w:rsidRPr="00656DAE">
        <w:rPr>
          <w:rFonts w:eastAsia="Calibri"/>
        </w:rPr>
        <w:t xml:space="preserve">normal weight and overweight students had significantly lower systolic and diastolic BP readings than obese students. The independent t-tests </w:t>
      </w:r>
      <w:r>
        <w:rPr>
          <w:rFonts w:eastAsia="Calibri"/>
        </w:rPr>
        <w:t>showed</w:t>
      </w:r>
      <w:r w:rsidRPr="00656DAE">
        <w:rPr>
          <w:rFonts w:eastAsia="Calibri"/>
        </w:rPr>
        <w:t xml:space="preserve"> no significant difference</w:t>
      </w:r>
      <w:r>
        <w:rPr>
          <w:rFonts w:eastAsia="Calibri"/>
        </w:rPr>
        <w:t>s</w:t>
      </w:r>
      <w:r w:rsidRPr="00656DAE">
        <w:rPr>
          <w:rFonts w:eastAsia="Calibri"/>
        </w:rPr>
        <w:t xml:space="preserve"> in mean systolic (t</w:t>
      </w:r>
      <w:r w:rsidRPr="00E462A0">
        <w:rPr>
          <w:rFonts w:eastAsia="Calibri"/>
          <w:vertAlign w:val="subscript"/>
        </w:rPr>
        <w:t>164</w:t>
      </w:r>
      <w:r w:rsidRPr="00656DAE">
        <w:rPr>
          <w:rFonts w:eastAsia="Calibri"/>
        </w:rPr>
        <w:t xml:space="preserve"> = 0.807, </w:t>
      </w:r>
      <w:r w:rsidRPr="00E462A0">
        <w:rPr>
          <w:rFonts w:eastAsia="Calibri"/>
          <w:i/>
        </w:rPr>
        <w:t>P</w:t>
      </w:r>
      <w:r w:rsidRPr="00656DAE">
        <w:rPr>
          <w:rFonts w:eastAsia="Calibri"/>
        </w:rPr>
        <w:t xml:space="preserve"> = 0.42) and mean diastolic (t</w:t>
      </w:r>
      <w:r w:rsidRPr="00E462A0">
        <w:rPr>
          <w:rFonts w:eastAsia="Calibri"/>
          <w:vertAlign w:val="subscript"/>
        </w:rPr>
        <w:t>164</w:t>
      </w:r>
      <w:r w:rsidRPr="00656DAE">
        <w:rPr>
          <w:rFonts w:eastAsia="Calibri"/>
        </w:rPr>
        <w:t xml:space="preserve"> = -0.604,</w:t>
      </w:r>
      <w:r w:rsidRPr="00E462A0">
        <w:rPr>
          <w:rFonts w:eastAsia="Calibri"/>
          <w:i/>
        </w:rPr>
        <w:t xml:space="preserve"> P</w:t>
      </w:r>
      <w:r w:rsidRPr="00656DAE">
        <w:rPr>
          <w:rFonts w:eastAsia="Calibri"/>
        </w:rPr>
        <w:t xml:space="preserve"> = 0.50) BP between sexes.</w:t>
      </w:r>
      <w:r>
        <w:rPr>
          <w:rFonts w:eastAsia="Calibri"/>
        </w:rPr>
        <w:t xml:space="preserve">  The one-way ANOVA test indicated no racial/ethnic differences in systolic or diastolic </w:t>
      </w:r>
      <w:r>
        <w:t xml:space="preserve">BP readings.  </w:t>
      </w:r>
      <w:r w:rsidRPr="00B261A6">
        <w:t>However,</w:t>
      </w:r>
      <w:r>
        <w:t xml:space="preserve"> </w:t>
      </w:r>
      <w:r w:rsidRPr="008A737E">
        <w:t>at 109 mmHg vs. 106 mmHg,</w:t>
      </w:r>
      <w:r w:rsidRPr="00B261A6">
        <w:t xml:space="preserve"> Hispanic students presented with </w:t>
      </w:r>
      <w:r>
        <w:t>the highest (non-significant) mean systolic BP reading</w:t>
      </w:r>
      <w:r w:rsidRPr="00B261A6">
        <w:t xml:space="preserve"> compared to their</w:t>
      </w:r>
      <w:r w:rsidR="0079358D">
        <w:t xml:space="preserve"> non-Hispanic</w:t>
      </w:r>
      <w:r w:rsidRPr="00B261A6">
        <w:t xml:space="preserve"> peers</w:t>
      </w:r>
      <w:r>
        <w:t>, respectively.</w:t>
      </w:r>
    </w:p>
    <w:p w:rsidR="00E75EBB" w:rsidRPr="00AF1AA2" w:rsidRDefault="00E75EBB" w:rsidP="008125C7">
      <w:pPr>
        <w:spacing w:line="480" w:lineRule="auto"/>
        <w:ind w:firstLine="720"/>
        <w:contextualSpacing/>
        <w:rPr>
          <w:rFonts w:eastAsia="Calibri"/>
        </w:rPr>
      </w:pPr>
      <w:r w:rsidRPr="00354FDB">
        <w:rPr>
          <w:rFonts w:eastAsia="Calibri"/>
        </w:rPr>
        <w:lastRenderedPageBreak/>
        <w:t xml:space="preserve">Multiple logistic regression models were used to assess the strength of association between BMI-for-age and </w:t>
      </w:r>
      <w:r>
        <w:rPr>
          <w:rFonts w:eastAsia="Calibri"/>
        </w:rPr>
        <w:t xml:space="preserve">overall </w:t>
      </w:r>
      <w:r w:rsidRPr="00354FDB">
        <w:rPr>
          <w:rFonts w:eastAsia="Calibri"/>
        </w:rPr>
        <w:t>EBP risk</w:t>
      </w:r>
      <w:r>
        <w:rPr>
          <w:rFonts w:eastAsia="Calibri"/>
        </w:rPr>
        <w:t xml:space="preserve"> (</w:t>
      </w:r>
      <w:r>
        <w:t>any systolic or diastolic readings greater than the 90</w:t>
      </w:r>
      <w:r w:rsidRPr="00703DD0">
        <w:rPr>
          <w:vertAlign w:val="superscript"/>
        </w:rPr>
        <w:t>th</w:t>
      </w:r>
      <w:r>
        <w:t xml:space="preserve"> percentile for age, gender and height or an absolute value equal to or greater than 120/80 mmHg)</w:t>
      </w:r>
      <w:r>
        <w:rPr>
          <w:rFonts w:eastAsia="Calibri"/>
        </w:rPr>
        <w:t xml:space="preserve">.  Covariates included </w:t>
      </w:r>
      <w:r w:rsidRPr="00354FDB">
        <w:rPr>
          <w:rFonts w:eastAsia="Calibri"/>
        </w:rPr>
        <w:t xml:space="preserve">sex, age and </w:t>
      </w:r>
      <w:r>
        <w:rPr>
          <w:rFonts w:eastAsia="Calibri"/>
        </w:rPr>
        <w:t>race/</w:t>
      </w:r>
      <w:r w:rsidRPr="00354FDB">
        <w:rPr>
          <w:rFonts w:eastAsia="Calibri"/>
        </w:rPr>
        <w:t>ethnicity (Table 3).</w:t>
      </w:r>
      <w:r>
        <w:rPr>
          <w:rFonts w:eastAsia="Calibri"/>
        </w:rPr>
        <w:t xml:space="preserve">  Obesity</w:t>
      </w:r>
      <w:r w:rsidRPr="00354FDB">
        <w:rPr>
          <w:rFonts w:eastAsia="Calibri"/>
        </w:rPr>
        <w:t xml:space="preserve"> significantly predicted systolic EBP (OR, </w:t>
      </w:r>
      <w:r>
        <w:rPr>
          <w:rFonts w:eastAsia="Calibri"/>
        </w:rPr>
        <w:t>5.17; 1.43-18.66</w:t>
      </w:r>
      <w:r w:rsidRPr="00354FDB">
        <w:rPr>
          <w:rFonts w:eastAsia="Calibri"/>
        </w:rPr>
        <w:t xml:space="preserve">) and diastolic EBP (OR, </w:t>
      </w:r>
      <w:r>
        <w:rPr>
          <w:rFonts w:ascii="Calibri" w:eastAsia="Times New Roman" w:hAnsi="Calibri" w:cs="Calibri"/>
          <w:color w:val="000000"/>
        </w:rPr>
        <w:t>8.24; 2.71-25.05</w:t>
      </w:r>
      <w:r w:rsidRPr="00354FDB">
        <w:rPr>
          <w:rFonts w:eastAsia="Calibri"/>
        </w:rPr>
        <w:t xml:space="preserve">) risk.  </w:t>
      </w:r>
      <w:r>
        <w:rPr>
          <w:rFonts w:eastAsia="Calibri"/>
        </w:rPr>
        <w:t>Overweight status significantly predicted diastolic EBP (OR 3.96; 1.24-12.60) risk.  Obese s</w:t>
      </w:r>
      <w:r w:rsidRPr="00354FDB">
        <w:rPr>
          <w:rFonts w:eastAsia="Calibri"/>
        </w:rPr>
        <w:t xml:space="preserve">tudents </w:t>
      </w:r>
      <w:r>
        <w:rPr>
          <w:rFonts w:eastAsia="Calibri"/>
        </w:rPr>
        <w:t>were 8.16</w:t>
      </w:r>
      <w:r w:rsidRPr="00354FDB">
        <w:rPr>
          <w:rFonts w:eastAsia="Calibri"/>
        </w:rPr>
        <w:t xml:space="preserve"> times more likely to present with a BP reading that was ≥ 90</w:t>
      </w:r>
      <w:r w:rsidRPr="00354FDB">
        <w:rPr>
          <w:rFonts w:eastAsia="Calibri"/>
          <w:vertAlign w:val="superscript"/>
        </w:rPr>
        <w:t>th</w:t>
      </w:r>
      <w:r w:rsidRPr="00354FDB">
        <w:rPr>
          <w:rFonts w:eastAsia="Calibri"/>
        </w:rPr>
        <w:t xml:space="preserve"> percentile</w:t>
      </w:r>
      <w:r>
        <w:rPr>
          <w:rFonts w:eastAsia="Calibri"/>
        </w:rPr>
        <w:t xml:space="preserve"> (</w:t>
      </w:r>
      <w:r w:rsidRPr="00C4661E">
        <w:rPr>
          <w:rFonts w:eastAsia="Calibri"/>
          <w:i/>
        </w:rPr>
        <w:t>P</w:t>
      </w:r>
      <w:r>
        <w:rPr>
          <w:rFonts w:eastAsia="Calibri"/>
        </w:rPr>
        <w:t xml:space="preserve"> &lt; 0.01)</w:t>
      </w:r>
      <w:r w:rsidR="0079358D">
        <w:rPr>
          <w:rFonts w:eastAsia="Calibri"/>
        </w:rPr>
        <w:t xml:space="preserve"> compared to normal BMI category students</w:t>
      </w:r>
      <w:r w:rsidR="008025FC">
        <w:rPr>
          <w:rFonts w:eastAsia="Calibri"/>
        </w:rPr>
        <w:t>.</w:t>
      </w:r>
      <w:ins w:id="88" w:author="Frigaard, Martin" w:date="2012-10-26T10:17:00Z">
        <w:r w:rsidR="007E6BF2">
          <w:rPr>
            <w:rFonts w:eastAsia="Calibri"/>
          </w:rPr>
          <w:t xml:space="preserve">  When BMI status was dichotomized (underweight/normal weight vs. overweight/obese)</w:t>
        </w:r>
      </w:ins>
      <w:ins w:id="89" w:author="Frigaard, Martin" w:date="2012-10-26T10:18:00Z">
        <w:r w:rsidR="002076D1">
          <w:rPr>
            <w:rFonts w:eastAsia="Calibri"/>
          </w:rPr>
          <w:t xml:space="preserve">, </w:t>
        </w:r>
      </w:ins>
      <w:ins w:id="90" w:author="Frigaard, Martin" w:date="2012-10-26T10:21:00Z">
        <w:r w:rsidR="002076D1">
          <w:rPr>
            <w:rFonts w:eastAsia="Calibri"/>
          </w:rPr>
          <w:t xml:space="preserve">the overweight/obese students were 3.70 times more likely to have a BP reading </w:t>
        </w:r>
      </w:ins>
      <w:ins w:id="91" w:author="Frigaard, Martin" w:date="2012-10-26T10:22:00Z">
        <w:r w:rsidR="002076D1" w:rsidRPr="00354FDB">
          <w:rPr>
            <w:rFonts w:eastAsia="Calibri"/>
          </w:rPr>
          <w:t>≥ 90</w:t>
        </w:r>
        <w:r w:rsidR="002076D1" w:rsidRPr="00354FDB">
          <w:rPr>
            <w:rFonts w:eastAsia="Calibri"/>
            <w:vertAlign w:val="superscript"/>
          </w:rPr>
          <w:t>th</w:t>
        </w:r>
        <w:r w:rsidR="002076D1" w:rsidRPr="00354FDB">
          <w:rPr>
            <w:rFonts w:eastAsia="Calibri"/>
          </w:rPr>
          <w:t xml:space="preserve"> percentile</w:t>
        </w:r>
        <w:r w:rsidR="002076D1">
          <w:rPr>
            <w:rFonts w:eastAsia="Calibri"/>
          </w:rPr>
          <w:t xml:space="preserve"> (</w:t>
        </w:r>
        <w:r w:rsidR="002076D1" w:rsidRPr="00C4661E">
          <w:rPr>
            <w:rFonts w:eastAsia="Calibri"/>
            <w:i/>
          </w:rPr>
          <w:t>P</w:t>
        </w:r>
        <w:r w:rsidR="002076D1">
          <w:rPr>
            <w:rFonts w:eastAsia="Calibri"/>
          </w:rPr>
          <w:t xml:space="preserve"> &lt; 0.0</w:t>
        </w:r>
      </w:ins>
      <w:ins w:id="92" w:author="Frigaard, Martin" w:date="2012-10-26T10:23:00Z">
        <w:r w:rsidR="002076D1">
          <w:rPr>
            <w:rFonts w:eastAsia="Calibri"/>
          </w:rPr>
          <w:t>5</w:t>
        </w:r>
      </w:ins>
      <w:ins w:id="93" w:author="Frigaard, Martin" w:date="2012-10-26T10:22:00Z">
        <w:r w:rsidR="002076D1">
          <w:rPr>
            <w:rFonts w:eastAsia="Calibri"/>
          </w:rPr>
          <w:t>) compared to normal BMI category students</w:t>
        </w:r>
      </w:ins>
      <w:ins w:id="94" w:author="Frigaard, Martin" w:date="2012-10-26T10:23:00Z">
        <w:r w:rsidR="002076D1">
          <w:rPr>
            <w:rFonts w:eastAsia="Calibri"/>
          </w:rPr>
          <w:t xml:space="preserve"> (data not shown)</w:t>
        </w:r>
      </w:ins>
      <w:ins w:id="95" w:author="Frigaard, Martin" w:date="2012-10-26T10:22:00Z">
        <w:r w:rsidR="002076D1">
          <w:rPr>
            <w:rFonts w:eastAsia="Calibri"/>
          </w:rPr>
          <w:t xml:space="preserve">. </w:t>
        </w:r>
      </w:ins>
      <w:del w:id="96" w:author="Frigaard, Martin" w:date="2012-10-26T10:18:00Z">
        <w:r w:rsidR="008025FC" w:rsidDel="002076D1">
          <w:rPr>
            <w:rFonts w:eastAsia="Calibri"/>
          </w:rPr>
          <w:delText xml:space="preserve">  </w:delText>
        </w:r>
      </w:del>
      <w:r w:rsidR="008025FC">
        <w:rPr>
          <w:rFonts w:eastAsia="Calibri"/>
        </w:rPr>
        <w:t>Age</w:t>
      </w:r>
      <w:ins w:id="97" w:author="Frigaard, Martin" w:date="2012-10-26T10:23:00Z">
        <w:r w:rsidR="002076D1">
          <w:rPr>
            <w:rFonts w:eastAsia="Calibri"/>
          </w:rPr>
          <w:t>,</w:t>
        </w:r>
      </w:ins>
      <w:r w:rsidR="008025FC">
        <w:rPr>
          <w:rFonts w:eastAsia="Calibri"/>
        </w:rPr>
        <w:t xml:space="preserve"> sex, and race/ethnicity </w:t>
      </w:r>
      <w:r w:rsidRPr="00354FDB">
        <w:rPr>
          <w:rFonts w:eastAsia="Calibri"/>
        </w:rPr>
        <w:t>were not</w:t>
      </w:r>
      <w:r>
        <w:rPr>
          <w:rFonts w:eastAsia="Calibri"/>
        </w:rPr>
        <w:t xml:space="preserve"> significant predictors of overall E</w:t>
      </w:r>
      <w:r w:rsidRPr="00354FDB">
        <w:rPr>
          <w:rFonts w:eastAsia="Calibri"/>
        </w:rPr>
        <w:t>BP risk.</w:t>
      </w:r>
    </w:p>
    <w:p w:rsidR="00E75EBB" w:rsidRPr="00BD7B1B" w:rsidRDefault="00E75EBB" w:rsidP="008125C7">
      <w:pPr>
        <w:spacing w:line="480" w:lineRule="auto"/>
        <w:contextualSpacing/>
        <w:jc w:val="center"/>
        <w:rPr>
          <w:b/>
        </w:rPr>
      </w:pPr>
      <w:r w:rsidRPr="00BD7B1B">
        <w:rPr>
          <w:b/>
        </w:rPr>
        <w:t>Discussion</w:t>
      </w:r>
    </w:p>
    <w:p w:rsidR="00E75EBB" w:rsidRPr="00692465" w:rsidRDefault="00E75EBB" w:rsidP="008125C7">
      <w:pPr>
        <w:spacing w:line="480" w:lineRule="auto"/>
        <w:ind w:firstLine="720"/>
        <w:contextualSpacing/>
        <w:rPr>
          <w:highlight w:val="yellow"/>
        </w:rPr>
      </w:pPr>
      <w:r>
        <w:t>The link between excess adiposity in youth and the clustering of CVD risk factors remains a growing public health concern.  T</w:t>
      </w:r>
      <w:r w:rsidRPr="00754BBD">
        <w:t xml:space="preserve">he results from this health screening indicate </w:t>
      </w:r>
      <w:r>
        <w:t>that 32%</w:t>
      </w:r>
      <w:r w:rsidRPr="00754BBD">
        <w:t xml:space="preserve"> of the</w:t>
      </w:r>
      <w:r>
        <w:t>se fifth grade</w:t>
      </w:r>
      <w:r w:rsidRPr="00754BBD">
        <w:t xml:space="preserve"> students were overweight or obese.  </w:t>
      </w:r>
      <w:r w:rsidRPr="00BD7B1B">
        <w:t xml:space="preserve">The prevalence of overweight and obesity was highest </w:t>
      </w:r>
      <w:r>
        <w:t>among</w:t>
      </w:r>
      <w:r w:rsidRPr="00BD7B1B">
        <w:t xml:space="preserve"> Hispanic students.  </w:t>
      </w:r>
      <w:r w:rsidRPr="00754BBD">
        <w:t xml:space="preserve">The prevalence rates of childhood overweight and obesity in this </w:t>
      </w:r>
      <w:r>
        <w:t>study were similar</w:t>
      </w:r>
      <w:r w:rsidRPr="00754BBD">
        <w:t xml:space="preserve"> to </w:t>
      </w:r>
      <w:r>
        <w:t xml:space="preserve">those </w:t>
      </w:r>
      <w:r w:rsidRPr="00754BBD">
        <w:t>reported by previous studies in the same region</w:t>
      </w:r>
      <w:r>
        <w:rPr>
          <w:vertAlign w:val="superscript"/>
        </w:rPr>
        <w:t>6, 26, 27</w:t>
      </w:r>
      <w:r>
        <w:t xml:space="preserve">.  The rates found in this study were lower than those reported in the state </w:t>
      </w:r>
      <w:proofErr w:type="spellStart"/>
      <w:r>
        <w:t>PedNSS</w:t>
      </w:r>
      <w:proofErr w:type="spellEnd"/>
      <w:r>
        <w:t>, however this discrepancy is likely due to the difference in sampling methods</w:t>
      </w:r>
      <w:r>
        <w:rPr>
          <w:vertAlign w:val="superscript"/>
        </w:rPr>
        <w:t>7</w:t>
      </w:r>
      <w:r w:rsidR="008025FC">
        <w:t>.</w:t>
      </w:r>
      <w:r>
        <w:t xml:space="preserve">  These</w:t>
      </w:r>
      <w:r w:rsidRPr="00BD7B1B">
        <w:t xml:space="preserve"> finding</w:t>
      </w:r>
      <w:r>
        <w:t>s are</w:t>
      </w:r>
      <w:r w:rsidRPr="00BD7B1B">
        <w:t xml:space="preserve"> </w:t>
      </w:r>
      <w:r>
        <w:t xml:space="preserve">also </w:t>
      </w:r>
      <w:r w:rsidRPr="00BD7B1B">
        <w:t>consistent with local and national dat</w:t>
      </w:r>
      <w:r w:rsidRPr="005D2B70">
        <w:t>a</w:t>
      </w:r>
      <w:r>
        <w:rPr>
          <w:vertAlign w:val="superscript"/>
        </w:rPr>
        <w:t>1, 2, 10</w:t>
      </w:r>
      <w:r w:rsidRPr="005D2B70">
        <w:t xml:space="preserve">. </w:t>
      </w:r>
    </w:p>
    <w:p w:rsidR="00E75EBB" w:rsidRPr="00692465" w:rsidRDefault="00E75EBB" w:rsidP="008125C7">
      <w:pPr>
        <w:spacing w:line="480" w:lineRule="auto"/>
        <w:ind w:firstLine="720"/>
        <w:contextualSpacing/>
        <w:rPr>
          <w:highlight w:val="yellow"/>
        </w:rPr>
      </w:pPr>
      <w:r>
        <w:t xml:space="preserve">The prevalence </w:t>
      </w:r>
      <w:r w:rsidRPr="001C3BD9">
        <w:t xml:space="preserve">of EBP after </w:t>
      </w:r>
      <w:r>
        <w:t>the</w:t>
      </w:r>
      <w:r w:rsidRPr="001C3BD9">
        <w:t xml:space="preserve"> initial screening </w:t>
      </w:r>
      <w:r>
        <w:t>resembled</w:t>
      </w:r>
      <w:r w:rsidRPr="001C3BD9">
        <w:t xml:space="preserve"> those reported in previous</w:t>
      </w:r>
      <w:r>
        <w:t xml:space="preserve"> school health </w:t>
      </w:r>
      <w:r w:rsidRPr="005C5AF9">
        <w:t>screenings</w:t>
      </w:r>
      <w:r w:rsidRPr="005C5AF9">
        <w:rPr>
          <w:vertAlign w:val="superscript"/>
        </w:rPr>
        <w:t>10, 23-</w:t>
      </w:r>
      <w:r>
        <w:rPr>
          <w:vertAlign w:val="superscript"/>
        </w:rPr>
        <w:t xml:space="preserve"> 27</w:t>
      </w:r>
      <w:r w:rsidRPr="001C3BD9">
        <w:t xml:space="preserve">.  </w:t>
      </w:r>
      <w:r>
        <w:t>Obese students had significantly higher systolic and diastolic BP readings than their overweight and normal weight peers.  The multiple logistic regression models revealed that an obese BMI was useful in predic</w:t>
      </w:r>
      <w:r w:rsidR="008025FC">
        <w:t>ting</w:t>
      </w:r>
      <w:r>
        <w:t xml:space="preserve"> EBP risk after controlling for </w:t>
      </w:r>
      <w:r w:rsidRPr="00354FDB">
        <w:rPr>
          <w:rFonts w:eastAsia="Calibri"/>
        </w:rPr>
        <w:t xml:space="preserve">sex, age and </w:t>
      </w:r>
      <w:r>
        <w:rPr>
          <w:rFonts w:eastAsia="Calibri"/>
        </w:rPr>
        <w:t>race/</w:t>
      </w:r>
      <w:r w:rsidRPr="00354FDB">
        <w:rPr>
          <w:rFonts w:eastAsia="Calibri"/>
        </w:rPr>
        <w:t>ethnicity</w:t>
      </w:r>
      <w:r>
        <w:t xml:space="preserve">.  Although Hispanic students were disproportionally overweight and had higher (non-significant) BP values than </w:t>
      </w:r>
      <w:r>
        <w:lastRenderedPageBreak/>
        <w:t xml:space="preserve">other students, </w:t>
      </w:r>
      <w:r w:rsidR="008025FC">
        <w:t xml:space="preserve">this </w:t>
      </w:r>
      <w:r>
        <w:t>race/ethnicity was not an independent risk factor for EBP</w:t>
      </w:r>
      <w:r w:rsidR="00400E13">
        <w:t xml:space="preserve">.  </w:t>
      </w:r>
      <w:ins w:id="98" w:author="Frigaard, Martin" w:date="2012-10-26T09:45:00Z">
        <w:r w:rsidR="00400E13">
          <w:t xml:space="preserve">This finding is inconsistent with </w:t>
        </w:r>
      </w:ins>
      <w:ins w:id="99" w:author="Frigaard, Martin" w:date="2012-10-26T09:46:00Z">
        <w:r w:rsidR="00400E13">
          <w:t>studies that included sample sizes</w:t>
        </w:r>
      </w:ins>
      <w:ins w:id="100" w:author="Frigaard, Martin" w:date="2012-10-26T09:47:00Z">
        <w:r w:rsidR="00400E13">
          <w:rPr>
            <w:vertAlign w:val="superscript"/>
          </w:rPr>
          <w:t>13,</w:t>
        </w:r>
      </w:ins>
      <w:ins w:id="101" w:author="Frigaard, Martin" w:date="2012-10-26T09:48:00Z">
        <w:r w:rsidR="00B13BF5">
          <w:rPr>
            <w:vertAlign w:val="superscript"/>
          </w:rPr>
          <w:t xml:space="preserve"> </w:t>
        </w:r>
        <w:r w:rsidR="00400E13">
          <w:rPr>
            <w:vertAlign w:val="superscript"/>
          </w:rPr>
          <w:t>25</w:t>
        </w:r>
        <w:r w:rsidR="00B13BF5">
          <w:rPr>
            <w:vertAlign w:val="superscript"/>
          </w:rPr>
          <w:t>, 26</w:t>
        </w:r>
        <w:r w:rsidR="00B13BF5">
          <w:t>.</w:t>
        </w:r>
      </w:ins>
      <w:ins w:id="102" w:author="Frigaard, Martin" w:date="2012-10-26T09:46:00Z">
        <w:r w:rsidR="00400E13">
          <w:t xml:space="preserve"> </w:t>
        </w:r>
      </w:ins>
      <w:ins w:id="103" w:author="Frigaard, Martin" w:date="2012-10-26T09:48:00Z">
        <w:r w:rsidR="00B13BF5">
          <w:t>It is likely that significant differences would be identified</w:t>
        </w:r>
      </w:ins>
      <w:ins w:id="104" w:author="Frigaard, Martin" w:date="2012-10-26T09:50:00Z">
        <w:r w:rsidR="00B13BF5">
          <w:t xml:space="preserve"> among race/ethnic groups</w:t>
        </w:r>
      </w:ins>
      <w:ins w:id="105" w:author="Frigaard, Martin" w:date="2012-10-26T09:48:00Z">
        <w:r w:rsidR="00B13BF5">
          <w:t xml:space="preserve"> with </w:t>
        </w:r>
      </w:ins>
      <w:ins w:id="106" w:author="Frigaard, Martin" w:date="2012-10-26T09:50:00Z">
        <w:r w:rsidR="00B13BF5">
          <w:t xml:space="preserve">a </w:t>
        </w:r>
      </w:ins>
      <w:ins w:id="107" w:author="Frigaard, Martin" w:date="2012-10-26T09:48:00Z">
        <w:r w:rsidR="00B13BF5">
          <w:t xml:space="preserve">larger sample from the study </w:t>
        </w:r>
      </w:ins>
      <w:ins w:id="108" w:author="Frigaard, Martin" w:date="2012-10-26T09:50:00Z">
        <w:r w:rsidR="00B13BF5">
          <w:t>population</w:t>
        </w:r>
      </w:ins>
      <w:ins w:id="109" w:author="Frigaard, Martin" w:date="2012-10-26T09:48:00Z">
        <w:r w:rsidR="00B13BF5">
          <w:t xml:space="preserve">. </w:t>
        </w:r>
      </w:ins>
      <w:r w:rsidR="008025FC">
        <w:t>The link between obesity and EBP demonstrated in this investigation</w:t>
      </w:r>
      <w:r>
        <w:t xml:space="preserve"> is consistent with other investigations and supports the usefulness of BMI</w:t>
      </w:r>
      <w:r w:rsidRPr="001C3BD9">
        <w:t xml:space="preserve"> </w:t>
      </w:r>
      <w:r>
        <w:t>as a screening tool for</w:t>
      </w:r>
      <w:r w:rsidRPr="001C3BD9">
        <w:t xml:space="preserve"> increased </w:t>
      </w:r>
      <w:r>
        <w:t>risk</w:t>
      </w:r>
      <w:r w:rsidRPr="001C3BD9">
        <w:t xml:space="preserve"> of </w:t>
      </w:r>
      <w:r>
        <w:t>EBP</w:t>
      </w:r>
      <w:r>
        <w:rPr>
          <w:vertAlign w:val="superscript"/>
        </w:rPr>
        <w:t>23-27</w:t>
      </w:r>
      <w:r>
        <w:t xml:space="preserve">.    </w:t>
      </w:r>
    </w:p>
    <w:p w:rsidR="002076D1" w:rsidRPr="008D3D51" w:rsidRDefault="00E75EBB" w:rsidP="008D3D51">
      <w:pPr>
        <w:spacing w:line="480" w:lineRule="auto"/>
        <w:ind w:firstLine="720"/>
        <w:contextualSpacing/>
      </w:pPr>
      <w:r>
        <w:t>A recent report from the American Academy of Pediatrics evinced that at least one CVD risk factor was present in nearly half of the nations’ overweight children and in almost two-thirds of obese children</w:t>
      </w:r>
      <w:r>
        <w:rPr>
          <w:vertAlign w:val="superscript"/>
        </w:rPr>
        <w:t>9</w:t>
      </w:r>
      <w:r>
        <w:t xml:space="preserve">.  </w:t>
      </w:r>
      <w:r w:rsidRPr="00BD7B1B">
        <w:t xml:space="preserve">BP screenings represent an efficient, inexpensive way to identify children that may be at risk for future health </w:t>
      </w:r>
      <w:r>
        <w:t>complications</w:t>
      </w:r>
      <w:r w:rsidRPr="00BD7B1B">
        <w:t xml:space="preserve">.  </w:t>
      </w:r>
      <w:r>
        <w:t xml:space="preserve">Recommendations for regular early health screenings that include BP measurements have been made for children as early as preschool; however there are few mandatory national school-based health screenings that include BP </w:t>
      </w:r>
      <w:r w:rsidRPr="005C5AF9">
        <w:t>measurements</w:t>
      </w:r>
      <w:r w:rsidRPr="005C5AF9">
        <w:rPr>
          <w:vertAlign w:val="superscript"/>
        </w:rPr>
        <w:t>17,</w:t>
      </w:r>
      <w:r>
        <w:rPr>
          <w:vertAlign w:val="superscript"/>
        </w:rPr>
        <w:t xml:space="preserve"> </w:t>
      </w:r>
      <w:r w:rsidRPr="005C5AF9">
        <w:rPr>
          <w:vertAlign w:val="superscript"/>
        </w:rPr>
        <w:t>18</w:t>
      </w:r>
      <w:r w:rsidRPr="005C5AF9">
        <w:t>.  Fortunately</w:t>
      </w:r>
      <w:r>
        <w:t>, anthropometry</w:t>
      </w:r>
      <w:r w:rsidRPr="00BD7B1B">
        <w:t xml:space="preserve"> is currently part of the mandated </w:t>
      </w:r>
      <w:r w:rsidR="008025FC">
        <w:t xml:space="preserve">fitness measurements </w:t>
      </w:r>
      <w:r w:rsidRPr="00BD7B1B">
        <w:t>in California</w:t>
      </w:r>
      <w:r w:rsidR="008025FC">
        <w:t xml:space="preserve"> and Delaware</w:t>
      </w:r>
      <w:r>
        <w:t xml:space="preserve">.  The FITNESSGRAM® is currently being used by many school districts nationwide </w:t>
      </w:r>
      <w:r w:rsidRPr="00BD7B1B">
        <w:t>and</w:t>
      </w:r>
      <w:r>
        <w:t>,</w:t>
      </w:r>
      <w:r w:rsidRPr="00BD7B1B">
        <w:t xml:space="preserve"> thus</w:t>
      </w:r>
      <w:r>
        <w:t>,</w:t>
      </w:r>
      <w:r w:rsidRPr="00BD7B1B">
        <w:t xml:space="preserve"> </w:t>
      </w:r>
      <w:r>
        <w:t xml:space="preserve">could </w:t>
      </w:r>
      <w:r w:rsidRPr="00BD7B1B">
        <w:t xml:space="preserve">be used as </w:t>
      </w:r>
      <w:r w:rsidR="0017281D">
        <w:t>a medium</w:t>
      </w:r>
      <w:r w:rsidRPr="00BD7B1B">
        <w:t xml:space="preserve"> for screening EBP risk</w:t>
      </w:r>
      <w:r>
        <w:rPr>
          <w:vertAlign w:val="superscript"/>
        </w:rPr>
        <w:t>28</w:t>
      </w:r>
      <w:r w:rsidRPr="00BD7B1B">
        <w:t xml:space="preserve">.  </w:t>
      </w:r>
      <w:r w:rsidR="008025FC">
        <w:t>Early identification of CVD risk factors like EBP is important in youth in order to implement lifestyle and behavior modifications.  Hypertension does not have to be a “silent killer” if it is detected and controlled in childhood.</w:t>
      </w:r>
      <w:r>
        <w:t xml:space="preserve"> </w:t>
      </w:r>
    </w:p>
    <w:p w:rsidR="00E75EBB" w:rsidRDefault="00E75EBB" w:rsidP="008125C7">
      <w:pPr>
        <w:spacing w:line="480" w:lineRule="auto"/>
        <w:ind w:firstLine="720"/>
        <w:contextualSpacing/>
      </w:pPr>
      <w:r w:rsidRPr="00BD7B1B">
        <w:t>This study design required parent permission for the data collection and, therefore, limited the sample size</w:t>
      </w:r>
      <w:r>
        <w:t xml:space="preserve"> and introduced a </w:t>
      </w:r>
      <w:r w:rsidRPr="00BD7B1B">
        <w:t>selection bias</w:t>
      </w:r>
      <w:r>
        <w:t>.</w:t>
      </w:r>
      <w:r w:rsidRPr="00BD7B1B">
        <w:t xml:space="preserve"> </w:t>
      </w:r>
      <w:r>
        <w:t xml:space="preserve"> The measurement of BP was not a clinical diagnosis and may also contain one-time artifacts.</w:t>
      </w:r>
      <w:r w:rsidR="0017281D" w:rsidRPr="0017281D">
        <w:t xml:space="preserve"> </w:t>
      </w:r>
      <w:r w:rsidR="0017281D">
        <w:t>The</w:t>
      </w:r>
      <w:r w:rsidR="0017281D" w:rsidRPr="00BD7B1B">
        <w:t xml:space="preserve"> strength of this study is its focus on low-income</w:t>
      </w:r>
      <w:r w:rsidR="0017281D">
        <w:t>, ethnically diverse</w:t>
      </w:r>
      <w:r w:rsidR="0017281D" w:rsidRPr="00BD7B1B">
        <w:t xml:space="preserve"> elementary school children.  </w:t>
      </w:r>
      <w:ins w:id="110" w:author="Frigaard, Martin" w:date="2012-10-26T11:28:00Z">
        <w:r w:rsidR="008D3D51">
          <w:t xml:space="preserve">In conclusion, </w:t>
        </w:r>
      </w:ins>
      <w:ins w:id="111" w:author="Frigaard, Martin" w:date="2012-10-26T11:34:00Z">
        <w:r w:rsidR="008D3D51">
          <w:t>using</w:t>
        </w:r>
      </w:ins>
      <w:ins w:id="112" w:author="Frigaard, Martin" w:date="2012-10-26T11:28:00Z">
        <w:r w:rsidR="008D3D51">
          <w:t xml:space="preserve"> anthropometric measurements to screen EBP risk would serve as a </w:t>
        </w:r>
      </w:ins>
      <w:ins w:id="113" w:author="Frigaard, Martin" w:date="2012-10-26T11:32:00Z">
        <w:r w:rsidR="008D3D51">
          <w:t>pragmatic</w:t>
        </w:r>
      </w:ins>
      <w:ins w:id="114" w:author="Frigaard, Martin" w:date="2012-10-26T11:28:00Z">
        <w:r w:rsidR="008D3D51">
          <w:t xml:space="preserve"> tool</w:t>
        </w:r>
      </w:ins>
      <w:ins w:id="115" w:author="Frigaard, Martin" w:date="2012-10-26T11:32:00Z">
        <w:r w:rsidR="008D3D51">
          <w:t xml:space="preserve"> for</w:t>
        </w:r>
      </w:ins>
      <w:ins w:id="116" w:author="Frigaard, Martin" w:date="2012-10-26T11:34:00Z">
        <w:r w:rsidR="008D3D51">
          <w:t xml:space="preserve"> school health professionals.  </w:t>
        </w:r>
      </w:ins>
      <w:r w:rsidR="008D3D51">
        <w:t>T</w:t>
      </w:r>
      <w:r w:rsidR="0017281D" w:rsidRPr="00BD7B1B">
        <w:t xml:space="preserve">he health screening results </w:t>
      </w:r>
      <w:r w:rsidR="0017281D">
        <w:t xml:space="preserve">presented in this report </w:t>
      </w:r>
      <w:r w:rsidR="0017281D" w:rsidRPr="00BD7B1B">
        <w:t xml:space="preserve">attest to the need for </w:t>
      </w:r>
      <w:r w:rsidR="0017281D">
        <w:t xml:space="preserve">future research on the </w:t>
      </w:r>
      <w:bookmarkStart w:id="117" w:name="_GoBack"/>
      <w:bookmarkEnd w:id="117"/>
      <w:r w:rsidR="0017281D">
        <w:t>prevalence of overweight, obesity</w:t>
      </w:r>
      <w:r w:rsidR="0017281D" w:rsidRPr="00BD7B1B">
        <w:t xml:space="preserve"> and </w:t>
      </w:r>
      <w:r w:rsidR="0017281D">
        <w:t>EBP</w:t>
      </w:r>
      <w:r w:rsidR="0017281D" w:rsidRPr="00BD7B1B">
        <w:t xml:space="preserve"> in youth, particularly in socioeco</w:t>
      </w:r>
      <w:r w:rsidR="0017281D">
        <w:t xml:space="preserve">nomically disadvantaged areas.  </w:t>
      </w:r>
    </w:p>
    <w:p w:rsidR="002F0529" w:rsidRPr="00B40072" w:rsidRDefault="002F0529" w:rsidP="00B40072"/>
    <w:sectPr w:rsidR="002F0529" w:rsidRPr="00B40072" w:rsidSect="00B018C8">
      <w:pgSz w:w="12240" w:h="15840"/>
      <w:pgMar w:top="1440" w:right="1440" w:bottom="1440" w:left="1440" w:header="720" w:footer="720" w:gutter="0"/>
      <w:lnNumType w:countBy="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Frigaard, Martin" w:date="2012-10-24T16:12:00Z" w:initials="FM">
    <w:p w:rsidR="00322906" w:rsidRDefault="00322906">
      <w:pPr>
        <w:pStyle w:val="CommentText"/>
      </w:pPr>
      <w:r>
        <w:rPr>
          <w:rStyle w:val="CommentReference"/>
        </w:rPr>
        <w:annotationRef/>
      </w:r>
      <w:r>
        <w:t>Maybe remove this sentence and add the reference to the previous statement?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20589"/>
    <w:multiLevelType w:val="hybridMultilevel"/>
    <w:tmpl w:val="A0D82380"/>
    <w:lvl w:ilvl="0" w:tplc="314C9DB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EBB"/>
    <w:rsid w:val="0004335C"/>
    <w:rsid w:val="00095C27"/>
    <w:rsid w:val="000D01BF"/>
    <w:rsid w:val="00117641"/>
    <w:rsid w:val="00140D5C"/>
    <w:rsid w:val="0017281D"/>
    <w:rsid w:val="002076D1"/>
    <w:rsid w:val="002210E5"/>
    <w:rsid w:val="002F0529"/>
    <w:rsid w:val="003106B4"/>
    <w:rsid w:val="00322906"/>
    <w:rsid w:val="00400E13"/>
    <w:rsid w:val="00423263"/>
    <w:rsid w:val="00605827"/>
    <w:rsid w:val="0079358D"/>
    <w:rsid w:val="007B23A5"/>
    <w:rsid w:val="007D3247"/>
    <w:rsid w:val="007E6BF2"/>
    <w:rsid w:val="008025FC"/>
    <w:rsid w:val="008125C7"/>
    <w:rsid w:val="0082669E"/>
    <w:rsid w:val="00843109"/>
    <w:rsid w:val="0086403C"/>
    <w:rsid w:val="008B5270"/>
    <w:rsid w:val="008D3D51"/>
    <w:rsid w:val="009050A8"/>
    <w:rsid w:val="009071D0"/>
    <w:rsid w:val="00AF719C"/>
    <w:rsid w:val="00B018C8"/>
    <w:rsid w:val="00B13BF5"/>
    <w:rsid w:val="00B40072"/>
    <w:rsid w:val="00BF0067"/>
    <w:rsid w:val="00C94E14"/>
    <w:rsid w:val="00CB4E68"/>
    <w:rsid w:val="00E75EBB"/>
    <w:rsid w:val="00EC1402"/>
    <w:rsid w:val="00F52D72"/>
    <w:rsid w:val="00FF1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E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1BF"/>
    <w:rPr>
      <w:color w:val="0000FF" w:themeColor="hyperlink"/>
      <w:u w:val="single"/>
    </w:rPr>
  </w:style>
  <w:style w:type="paragraph" w:styleId="ListParagraph">
    <w:name w:val="List Paragraph"/>
    <w:basedOn w:val="Normal"/>
    <w:uiPriority w:val="34"/>
    <w:qFormat/>
    <w:rsid w:val="000D01BF"/>
    <w:pPr>
      <w:ind w:left="720"/>
      <w:contextualSpacing/>
    </w:pPr>
  </w:style>
  <w:style w:type="character" w:styleId="LineNumber">
    <w:name w:val="line number"/>
    <w:basedOn w:val="DefaultParagraphFont"/>
    <w:uiPriority w:val="99"/>
    <w:semiHidden/>
    <w:unhideWhenUsed/>
    <w:rsid w:val="00B018C8"/>
  </w:style>
  <w:style w:type="character" w:styleId="CommentReference">
    <w:name w:val="annotation reference"/>
    <w:basedOn w:val="DefaultParagraphFont"/>
    <w:uiPriority w:val="99"/>
    <w:semiHidden/>
    <w:unhideWhenUsed/>
    <w:rsid w:val="00EC1402"/>
    <w:rPr>
      <w:sz w:val="16"/>
      <w:szCs w:val="16"/>
    </w:rPr>
  </w:style>
  <w:style w:type="paragraph" w:styleId="CommentText">
    <w:name w:val="annotation text"/>
    <w:basedOn w:val="Normal"/>
    <w:link w:val="CommentTextChar"/>
    <w:uiPriority w:val="99"/>
    <w:semiHidden/>
    <w:unhideWhenUsed/>
    <w:rsid w:val="00EC1402"/>
    <w:pPr>
      <w:spacing w:line="240" w:lineRule="auto"/>
    </w:pPr>
    <w:rPr>
      <w:sz w:val="20"/>
      <w:szCs w:val="20"/>
    </w:rPr>
  </w:style>
  <w:style w:type="character" w:customStyle="1" w:styleId="CommentTextChar">
    <w:name w:val="Comment Text Char"/>
    <w:basedOn w:val="DefaultParagraphFont"/>
    <w:link w:val="CommentText"/>
    <w:uiPriority w:val="99"/>
    <w:semiHidden/>
    <w:rsid w:val="00EC1402"/>
    <w:rPr>
      <w:sz w:val="20"/>
      <w:szCs w:val="20"/>
    </w:rPr>
  </w:style>
  <w:style w:type="paragraph" w:styleId="CommentSubject">
    <w:name w:val="annotation subject"/>
    <w:basedOn w:val="CommentText"/>
    <w:next w:val="CommentText"/>
    <w:link w:val="CommentSubjectChar"/>
    <w:uiPriority w:val="99"/>
    <w:semiHidden/>
    <w:unhideWhenUsed/>
    <w:rsid w:val="00EC1402"/>
    <w:rPr>
      <w:b/>
      <w:bCs/>
    </w:rPr>
  </w:style>
  <w:style w:type="character" w:customStyle="1" w:styleId="CommentSubjectChar">
    <w:name w:val="Comment Subject Char"/>
    <w:basedOn w:val="CommentTextChar"/>
    <w:link w:val="CommentSubject"/>
    <w:uiPriority w:val="99"/>
    <w:semiHidden/>
    <w:rsid w:val="00EC1402"/>
    <w:rPr>
      <w:b/>
      <w:bCs/>
      <w:sz w:val="20"/>
      <w:szCs w:val="20"/>
    </w:rPr>
  </w:style>
  <w:style w:type="paragraph" w:styleId="BalloonText">
    <w:name w:val="Balloon Text"/>
    <w:basedOn w:val="Normal"/>
    <w:link w:val="BalloonTextChar"/>
    <w:uiPriority w:val="99"/>
    <w:semiHidden/>
    <w:unhideWhenUsed/>
    <w:rsid w:val="00EC1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4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E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1BF"/>
    <w:rPr>
      <w:color w:val="0000FF" w:themeColor="hyperlink"/>
      <w:u w:val="single"/>
    </w:rPr>
  </w:style>
  <w:style w:type="paragraph" w:styleId="ListParagraph">
    <w:name w:val="List Paragraph"/>
    <w:basedOn w:val="Normal"/>
    <w:uiPriority w:val="34"/>
    <w:qFormat/>
    <w:rsid w:val="000D01BF"/>
    <w:pPr>
      <w:ind w:left="720"/>
      <w:contextualSpacing/>
    </w:pPr>
  </w:style>
  <w:style w:type="character" w:styleId="LineNumber">
    <w:name w:val="line number"/>
    <w:basedOn w:val="DefaultParagraphFont"/>
    <w:uiPriority w:val="99"/>
    <w:semiHidden/>
    <w:unhideWhenUsed/>
    <w:rsid w:val="00B018C8"/>
  </w:style>
  <w:style w:type="character" w:styleId="CommentReference">
    <w:name w:val="annotation reference"/>
    <w:basedOn w:val="DefaultParagraphFont"/>
    <w:uiPriority w:val="99"/>
    <w:semiHidden/>
    <w:unhideWhenUsed/>
    <w:rsid w:val="00EC1402"/>
    <w:rPr>
      <w:sz w:val="16"/>
      <w:szCs w:val="16"/>
    </w:rPr>
  </w:style>
  <w:style w:type="paragraph" w:styleId="CommentText">
    <w:name w:val="annotation text"/>
    <w:basedOn w:val="Normal"/>
    <w:link w:val="CommentTextChar"/>
    <w:uiPriority w:val="99"/>
    <w:semiHidden/>
    <w:unhideWhenUsed/>
    <w:rsid w:val="00EC1402"/>
    <w:pPr>
      <w:spacing w:line="240" w:lineRule="auto"/>
    </w:pPr>
    <w:rPr>
      <w:sz w:val="20"/>
      <w:szCs w:val="20"/>
    </w:rPr>
  </w:style>
  <w:style w:type="character" w:customStyle="1" w:styleId="CommentTextChar">
    <w:name w:val="Comment Text Char"/>
    <w:basedOn w:val="DefaultParagraphFont"/>
    <w:link w:val="CommentText"/>
    <w:uiPriority w:val="99"/>
    <w:semiHidden/>
    <w:rsid w:val="00EC1402"/>
    <w:rPr>
      <w:sz w:val="20"/>
      <w:szCs w:val="20"/>
    </w:rPr>
  </w:style>
  <w:style w:type="paragraph" w:styleId="CommentSubject">
    <w:name w:val="annotation subject"/>
    <w:basedOn w:val="CommentText"/>
    <w:next w:val="CommentText"/>
    <w:link w:val="CommentSubjectChar"/>
    <w:uiPriority w:val="99"/>
    <w:semiHidden/>
    <w:unhideWhenUsed/>
    <w:rsid w:val="00EC1402"/>
    <w:rPr>
      <w:b/>
      <w:bCs/>
    </w:rPr>
  </w:style>
  <w:style w:type="character" w:customStyle="1" w:styleId="CommentSubjectChar">
    <w:name w:val="Comment Subject Char"/>
    <w:basedOn w:val="CommentTextChar"/>
    <w:link w:val="CommentSubject"/>
    <w:uiPriority w:val="99"/>
    <w:semiHidden/>
    <w:rsid w:val="00EC1402"/>
    <w:rPr>
      <w:b/>
      <w:bCs/>
      <w:sz w:val="20"/>
      <w:szCs w:val="20"/>
    </w:rPr>
  </w:style>
  <w:style w:type="paragraph" w:styleId="BalloonText">
    <w:name w:val="Balloon Text"/>
    <w:basedOn w:val="Normal"/>
    <w:link w:val="BalloonTextChar"/>
    <w:uiPriority w:val="99"/>
    <w:semiHidden/>
    <w:unhideWhenUsed/>
    <w:rsid w:val="00EC1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4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2625</Words>
  <Characters>14967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California State University, Chico</Company>
  <LinksUpToDate>false</LinksUpToDate>
  <CharactersWithSpaces>17557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Frigaard, Martin</dc:creator>
  <cp:lastModifiedBy>Frigaard, Martin</cp:lastModifiedBy>
  <cp:revision>3</cp:revision>
  <dcterms:created xsi:type="dcterms:W3CDTF">2012-10-26T17:29:00Z</dcterms:created>
  <dcterms:modified xsi:type="dcterms:W3CDTF">2012-10-26T18:34:00Z</dcterms:modified>
</cp:coreProperties>
</file>